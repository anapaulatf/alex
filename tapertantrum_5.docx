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17D46" w14:textId="042D53CB" w:rsidR="008D768F" w:rsidRPr="009647E9" w:rsidRDefault="0044162F" w:rsidP="00AF1BF4">
      <w:pPr>
        <w:pStyle w:val="Standard"/>
        <w:rPr>
          <w:rStyle w:val="Emphasis"/>
          <w:rFonts w:cs="Ubuntu Light"/>
          <w:i w:val="0"/>
          <w:iCs w:val="0"/>
          <w:color w:val="002060"/>
          <w:spacing w:val="5"/>
          <w:kern w:val="3"/>
          <w:sz w:val="48"/>
          <w:szCs w:val="52"/>
          <w:lang w:val="fr-BE"/>
        </w:rPr>
      </w:pPr>
      <w:bookmarkStart w:id="0" w:name="_Hlk75650327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1893B35" wp14:editId="2A876B3B">
                <wp:simplePos x="0" y="0"/>
                <wp:positionH relativeFrom="column">
                  <wp:posOffset>6355080</wp:posOffset>
                </wp:positionH>
                <wp:positionV relativeFrom="paragraph">
                  <wp:posOffset>-184150</wp:posOffset>
                </wp:positionV>
                <wp:extent cx="257810" cy="53657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810" cy="536575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A622FE0" w14:textId="77777777" w:rsidR="008D768F" w:rsidRDefault="008D768F" w:rsidP="00AF1BF4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none" lIns="91440" tIns="45720" rIns="91440" bIns="45720" anchor="t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893B3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500.4pt;margin-top:-14.5pt;width:20.3pt;height:42.25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" filled="f" stroked="f">
                <v:textbox>
                  <w:txbxContent>
                    <w:p w14:paraId="1A622FE0" w14:textId="77777777" w:rsidR="008D768F" w:rsidRDefault="008D768F" w:rsidP="00AF1BF4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ins w:id="1" w:author="Alexandre Lohmann" w:date="2021-07-16T21:26:00Z">
        <w:r w:rsidR="00D97D49">
          <w:rPr>
            <w:noProof/>
            <w:color w:val="002060"/>
            <w:spacing w:val="5"/>
            <w:kern w:val="3"/>
            <w:sz w:val="48"/>
            <w:szCs w:val="48"/>
            <w:lang w:val="fr-BE"/>
          </w:rPr>
          <w:t>I</w:t>
        </w:r>
      </w:ins>
      <w:del w:id="2" w:author="Alexandre Lohmann" w:date="2021-07-14T10:14:00Z">
        <w:r w:rsidR="008D768F" w:rsidDel="003C7F59">
          <w:rPr>
            <w:noProof/>
            <w:color w:val="002060"/>
            <w:spacing w:val="5"/>
            <w:kern w:val="3"/>
            <w:sz w:val="48"/>
            <w:szCs w:val="48"/>
            <w:lang w:val="fr-BE"/>
          </w:rPr>
          <w:delText>I</w:delText>
        </w:r>
      </w:del>
      <w:r w:rsidR="008D768F">
        <w:rPr>
          <w:noProof/>
          <w:color w:val="002060"/>
          <w:spacing w:val="5"/>
          <w:kern w:val="3"/>
          <w:sz w:val="48"/>
          <w:szCs w:val="48"/>
          <w:lang w:val="fr-BE"/>
        </w:rPr>
        <w:t>nflation</w:t>
      </w:r>
      <w:ins w:id="3" w:author="Alexandre Lohmann" w:date="2021-07-16T21:26:00Z">
        <w:r w:rsidR="00D97D49">
          <w:rPr>
            <w:noProof/>
            <w:color w:val="002060"/>
            <w:spacing w:val="5"/>
            <w:kern w:val="3"/>
            <w:sz w:val="48"/>
            <w:szCs w:val="48"/>
            <w:lang w:val="fr-BE"/>
          </w:rPr>
          <w:t xml:space="preserve"> historique</w:t>
        </w:r>
      </w:ins>
      <w:r w:rsidR="008D768F" w:rsidRPr="009647E9">
        <w:rPr>
          <w:noProof/>
          <w:color w:val="002060"/>
          <w:spacing w:val="5"/>
          <w:kern w:val="3"/>
          <w:sz w:val="48"/>
          <w:szCs w:val="48"/>
          <w:lang w:val="fr-BE"/>
        </w:rPr>
        <w:t xml:space="preserve"> </w:t>
      </w:r>
      <w:del w:id="4" w:author="Alexandre Lohmann" w:date="2021-07-14T10:14:00Z">
        <w:r w:rsidR="008D768F" w:rsidRPr="009647E9" w:rsidDel="003C7F59">
          <w:rPr>
            <w:noProof/>
            <w:color w:val="002060"/>
            <w:spacing w:val="5"/>
            <w:kern w:val="3"/>
            <w:sz w:val="48"/>
            <w:szCs w:val="48"/>
            <w:lang w:val="fr-BE"/>
          </w:rPr>
          <w:delText>US </w:delText>
        </w:r>
      </w:del>
      <w:ins w:id="5" w:author="Alexandre Lohmann" w:date="2021-07-14T10:14:00Z">
        <w:r w:rsidR="003C7F59">
          <w:rPr>
            <w:noProof/>
            <w:color w:val="002060"/>
            <w:spacing w:val="5"/>
            <w:kern w:val="3"/>
            <w:sz w:val="48"/>
            <w:szCs w:val="48"/>
            <w:lang w:val="fr-BE"/>
          </w:rPr>
          <w:t>aux Etats-Unis</w:t>
        </w:r>
      </w:ins>
      <w:ins w:id="6" w:author="Alexandre Lohmann" w:date="2021-07-16T21:26:00Z">
        <w:r w:rsidR="00D97D49">
          <w:rPr>
            <w:noProof/>
            <w:color w:val="002060"/>
            <w:spacing w:val="5"/>
            <w:kern w:val="3"/>
            <w:sz w:val="48"/>
            <w:szCs w:val="48"/>
            <w:lang w:val="fr-BE"/>
          </w:rPr>
          <w:t>, et</w:t>
        </w:r>
      </w:ins>
      <w:del w:id="7" w:author="Alexandre Lohmann" w:date="2021-07-16T21:26:00Z">
        <w:r w:rsidR="008D768F" w:rsidRPr="009647E9" w:rsidDel="00D97D49">
          <w:rPr>
            <w:noProof/>
            <w:color w:val="002060"/>
            <w:spacing w:val="5"/>
            <w:kern w:val="3"/>
            <w:sz w:val="48"/>
            <w:szCs w:val="48"/>
            <w:lang w:val="fr-BE"/>
          </w:rPr>
          <w:delText>: et</w:delText>
        </w:r>
      </w:del>
      <w:r w:rsidR="008D768F" w:rsidRPr="009647E9">
        <w:rPr>
          <w:noProof/>
          <w:color w:val="002060"/>
          <w:spacing w:val="5"/>
          <w:kern w:val="3"/>
          <w:sz w:val="48"/>
          <w:szCs w:val="48"/>
          <w:lang w:val="fr-BE"/>
        </w:rPr>
        <w:t xml:space="preserve"> ma</w:t>
      </w:r>
      <w:r w:rsidR="008D768F">
        <w:rPr>
          <w:noProof/>
          <w:color w:val="002060"/>
          <w:spacing w:val="5"/>
          <w:kern w:val="3"/>
          <w:sz w:val="48"/>
          <w:szCs w:val="48"/>
          <w:lang w:val="fr-BE"/>
        </w:rPr>
        <w:t>intenant ?</w:t>
      </w:r>
    </w:p>
    <w:p w14:paraId="448FCF08" w14:textId="77777777" w:rsidR="008D768F" w:rsidRPr="00FC20A4" w:rsidRDefault="008D768F" w:rsidP="00A16AA1">
      <w:pPr>
        <w:pStyle w:val="Standard"/>
        <w:ind w:left="7200" w:firstLine="720"/>
        <w:jc w:val="both"/>
        <w:rPr>
          <w:rFonts w:ascii="Ubuntu" w:hAnsi="Ubuntu" w:cs="Times New Roman (Títulos CS)"/>
          <w:bCs/>
          <w:caps/>
          <w:sz w:val="24"/>
          <w:szCs w:val="24"/>
          <w:lang w:val="fr-BE"/>
        </w:rPr>
      </w:pPr>
      <w:r w:rsidRPr="00FC20A4">
        <w:rPr>
          <w:rFonts w:ascii="Ubuntu" w:hAnsi="Ubuntu" w:cs="Times New Roman (Títulos CS)"/>
          <w:bCs/>
          <w:caps/>
          <w:sz w:val="24"/>
          <w:szCs w:val="24"/>
          <w:lang w:val="fr-BE"/>
        </w:rPr>
        <w:t>ALEXANDRE LOHMANN</w:t>
      </w:r>
      <w:r w:rsidRPr="00FC20A4">
        <w:rPr>
          <w:rStyle w:val="EndnoteReference"/>
          <w:rFonts w:ascii="Ubuntu" w:hAnsi="Ubuntu" w:cs="Times New Roman (Títulos CS)"/>
          <w:bCs/>
          <w:caps/>
          <w:sz w:val="24"/>
          <w:szCs w:val="24"/>
          <w:lang w:val="fr-BE"/>
        </w:rPr>
        <w:endnoteReference w:id="1"/>
      </w:r>
    </w:p>
    <w:p w14:paraId="5C062F42" w14:textId="77777777" w:rsidR="008D768F" w:rsidRPr="00FC20A4" w:rsidRDefault="008D768F" w:rsidP="00765D9E">
      <w:pPr>
        <w:ind w:firstLine="720"/>
        <w:jc w:val="both"/>
        <w:rPr>
          <w:rFonts w:ascii="Arial Narrow" w:hAnsi="Arial Narrow"/>
          <w:b/>
          <w:bCs/>
          <w:color w:val="FF0000"/>
          <w:sz w:val="24"/>
          <w:szCs w:val="24"/>
          <w:lang w:val="fr-BE"/>
        </w:rPr>
      </w:pPr>
      <w:r w:rsidRPr="00FC20A4">
        <w:rPr>
          <w:rFonts w:ascii="Arial Narrow" w:hAnsi="Arial Narrow"/>
          <w:b/>
          <w:bCs/>
          <w:color w:val="FF0000"/>
          <w:sz w:val="24"/>
          <w:szCs w:val="24"/>
          <w:lang w:val="fr-BE"/>
        </w:rPr>
        <w:t xml:space="preserve">Cette newsletter est publiée gratuitement mais il est possible de nous soutenir en nous laissant quelques pourboires  de manière ponctuelle en cliquant sur lien sécurisé à la fin de la newsletter. Votre soutien est important pour nous permettre d’inscrire ce projet dans le temps long. </w:t>
      </w:r>
    </w:p>
    <w:p w14:paraId="744FF082" w14:textId="77777777" w:rsidR="008D768F" w:rsidRPr="00FC20A4" w:rsidRDefault="008D768F" w:rsidP="00C8687A">
      <w:pPr>
        <w:jc w:val="both"/>
        <w:rPr>
          <w:rFonts w:ascii="Arial Narrow" w:hAnsi="Arial Narrow"/>
          <w:b/>
          <w:bCs/>
          <w:color w:val="FF0000"/>
          <w:sz w:val="24"/>
          <w:szCs w:val="24"/>
          <w:lang w:val="fr-BE"/>
        </w:rPr>
      </w:pPr>
    </w:p>
    <w:p w14:paraId="39CA9CE5" w14:textId="0D442D8E" w:rsidR="008D768F" w:rsidRPr="008D768F" w:rsidRDefault="0044162F" w:rsidP="00372C45">
      <w:pPr>
        <w:ind w:firstLine="720"/>
        <w:jc w:val="both"/>
        <w:rPr>
          <w:rFonts w:ascii="Arial Narrow" w:hAnsi="Arial Narrow"/>
          <w:sz w:val="24"/>
          <w:szCs w:val="24"/>
          <w:lang w:val="fr-BE"/>
          <w:rPrChange w:id="8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6704" behindDoc="0" locked="0" layoutInCell="1" allowOverlap="1" wp14:anchorId="48B136CC" wp14:editId="7A28E0C7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3988435" cy="2286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68F" w:rsidRPr="008D768F">
        <w:rPr>
          <w:rFonts w:ascii="Arial Narrow" w:hAnsi="Arial Narrow"/>
          <w:sz w:val="24"/>
          <w:szCs w:val="24"/>
          <w:lang w:val="fr-BE"/>
          <w:rPrChange w:id="9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Cette semaine, nous allons faire un voyage vers les </w:t>
      </w:r>
      <w:del w:id="10" w:author="chris" w:date="2021-07-14T00:57:00Z">
        <w:r w:rsidR="008D768F" w:rsidRPr="008D768F" w:rsidDel="008D16CB">
          <w:rPr>
            <w:rFonts w:ascii="Arial Narrow" w:hAnsi="Arial Narrow"/>
            <w:sz w:val="24"/>
            <w:szCs w:val="24"/>
            <w:lang w:val="fr-BE"/>
            <w:rPrChange w:id="11" w:author="chris" w:date="2021-07-14T00:57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>Etats-Unis</w:delText>
        </w:r>
      </w:del>
      <w:ins w:id="12" w:author="chris" w:date="2021-07-14T00:57:00Z">
        <w:r w:rsidR="008D768F" w:rsidRPr="008D16CB">
          <w:rPr>
            <w:rFonts w:ascii="Arial Narrow" w:hAnsi="Arial Narrow"/>
            <w:sz w:val="24"/>
            <w:szCs w:val="24"/>
            <w:lang w:val="fr-BE"/>
          </w:rPr>
          <w:t>États-Unis</w:t>
        </w:r>
      </w:ins>
      <w:r w:rsidR="008D768F" w:rsidRPr="008D768F">
        <w:rPr>
          <w:rFonts w:ascii="Arial Narrow" w:hAnsi="Arial Narrow"/>
          <w:sz w:val="24"/>
          <w:szCs w:val="24"/>
          <w:lang w:val="fr-BE"/>
          <w:rPrChange w:id="13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. L</w:t>
      </w:r>
      <w:r w:rsidR="008D768F" w:rsidRPr="008D16CB">
        <w:rPr>
          <w:rFonts w:ascii="Arial Narrow" w:hAnsi="Arial Narrow"/>
          <w:sz w:val="24"/>
          <w:szCs w:val="24"/>
          <w:lang w:val="fr-BE"/>
        </w:rPr>
        <w:t>’</w:t>
      </w:r>
      <w:r w:rsidR="008D768F" w:rsidRPr="008D768F">
        <w:rPr>
          <w:rFonts w:ascii="Arial Narrow" w:hAnsi="Arial Narrow"/>
          <w:sz w:val="24"/>
          <w:szCs w:val="24"/>
          <w:lang w:val="fr-BE"/>
          <w:rPrChange w:id="14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indice des prix au consommateur a augmenté de 0.9% en Juin (variation mensuelle), portant le taux à 5.4% en glissement annuel - un résultat largement supérieur à celui espéré par les économistes (0.5% mensuel et 4.9% interannuel).</w:t>
      </w:r>
    </w:p>
    <w:p w14:paraId="2CF1C5CC" w14:textId="2731FF67" w:rsidR="008D768F" w:rsidRPr="008D768F" w:rsidRDefault="008D768F" w:rsidP="00372C45">
      <w:pPr>
        <w:ind w:firstLine="720"/>
        <w:jc w:val="both"/>
        <w:rPr>
          <w:rFonts w:ascii="Arial Narrow" w:hAnsi="Arial Narrow"/>
          <w:sz w:val="24"/>
          <w:szCs w:val="24"/>
          <w:lang w:val="fr-BE"/>
          <w:rPrChange w:id="15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</w:pPr>
      <w:r w:rsidRPr="008D16CB">
        <w:rPr>
          <w:rFonts w:ascii="Arial Narrow" w:hAnsi="Arial Narrow"/>
          <w:sz w:val="24"/>
          <w:szCs w:val="24"/>
          <w:lang w:val="fr-BE"/>
        </w:rPr>
        <w:br/>
      </w:r>
      <w:r w:rsidRPr="008D768F">
        <w:rPr>
          <w:rFonts w:ascii="Arial Narrow" w:hAnsi="Arial Narrow"/>
          <w:sz w:val="24"/>
          <w:szCs w:val="24"/>
          <w:lang w:val="fr-BE"/>
          <w:rPrChange w:id="16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L</w:t>
      </w:r>
      <w:r w:rsidRPr="008D16CB">
        <w:rPr>
          <w:rFonts w:ascii="Arial Narrow" w:hAnsi="Arial Narrow"/>
          <w:sz w:val="24"/>
          <w:szCs w:val="24"/>
          <w:lang w:val="fr-BE"/>
        </w:rPr>
        <w:t>’</w:t>
      </w:r>
      <w:r w:rsidRPr="008D768F">
        <w:rPr>
          <w:rFonts w:ascii="Arial Narrow" w:hAnsi="Arial Narrow"/>
          <w:sz w:val="24"/>
          <w:szCs w:val="24"/>
          <w:lang w:val="fr-BE"/>
          <w:rPrChange w:id="17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inflation annuelle a été portée par les prix de l</w:t>
      </w:r>
      <w:r w:rsidRPr="008D16CB">
        <w:rPr>
          <w:rFonts w:ascii="Arial Narrow" w:hAnsi="Arial Narrow"/>
          <w:sz w:val="24"/>
          <w:szCs w:val="24"/>
          <w:lang w:val="fr-BE"/>
        </w:rPr>
        <w:t>’</w:t>
      </w:r>
      <w:r w:rsidRPr="008D768F">
        <w:rPr>
          <w:rFonts w:ascii="Arial Narrow" w:hAnsi="Arial Narrow"/>
          <w:sz w:val="24"/>
          <w:szCs w:val="24"/>
          <w:lang w:val="fr-BE"/>
          <w:rPrChange w:id="18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énergie (+24.5%) et des voitures d</w:t>
      </w:r>
      <w:r w:rsidRPr="008D16CB">
        <w:rPr>
          <w:rFonts w:ascii="Arial Narrow" w:hAnsi="Arial Narrow"/>
          <w:sz w:val="24"/>
          <w:szCs w:val="24"/>
          <w:lang w:val="fr-BE"/>
        </w:rPr>
        <w:t>’</w:t>
      </w:r>
      <w:r w:rsidRPr="008D768F">
        <w:rPr>
          <w:rFonts w:ascii="Arial Narrow" w:hAnsi="Arial Narrow"/>
          <w:sz w:val="24"/>
          <w:szCs w:val="24"/>
          <w:lang w:val="fr-BE"/>
          <w:rPrChange w:id="19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occasion (+45.2%), ces deux hausses combinées représentant respectivement 27.51% et  21.11% de l</w:t>
      </w:r>
      <w:r w:rsidRPr="008D16CB">
        <w:rPr>
          <w:rFonts w:ascii="Arial Narrow" w:hAnsi="Arial Narrow"/>
          <w:sz w:val="24"/>
          <w:szCs w:val="24"/>
          <w:lang w:val="fr-BE"/>
        </w:rPr>
        <w:t>’</w:t>
      </w:r>
      <w:r w:rsidRPr="008D768F">
        <w:rPr>
          <w:rFonts w:ascii="Arial Narrow" w:hAnsi="Arial Narrow"/>
          <w:sz w:val="24"/>
          <w:szCs w:val="24"/>
          <w:lang w:val="fr-BE"/>
          <w:rPrChange w:id="20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augmentation totale.</w:t>
      </w:r>
      <w:ins w:id="21" w:author="Alexandre Lohmann" w:date="2021-07-16T21:23:00Z">
        <w:r w:rsidR="002245B0">
          <w:rPr>
            <w:rFonts w:ascii="Arial Narrow" w:hAnsi="Arial Narrow"/>
            <w:sz w:val="24"/>
            <w:szCs w:val="24"/>
            <w:lang w:val="fr-BE"/>
          </w:rPr>
          <w:t xml:space="preserve"> </w:t>
        </w:r>
      </w:ins>
      <w:del w:id="22" w:author="Alexandre Lohmann" w:date="2021-07-16T21:23:00Z">
        <w:r w:rsidRPr="008D768F" w:rsidDel="002245B0">
          <w:rPr>
            <w:rFonts w:ascii="Arial Narrow" w:hAnsi="Arial Narrow"/>
            <w:sz w:val="24"/>
            <w:szCs w:val="24"/>
            <w:lang w:val="fr-BE"/>
            <w:rPrChange w:id="23" w:author="chris" w:date="2021-07-14T00:57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  </w:delText>
        </w:r>
      </w:del>
      <w:ins w:id="24" w:author="Alexandre Lohmann" w:date="2021-07-16T21:21:00Z">
        <w:r w:rsidR="002245B0">
          <w:rPr>
            <w:rFonts w:ascii="Arial Narrow" w:hAnsi="Arial Narrow"/>
            <w:sz w:val="24"/>
            <w:szCs w:val="24"/>
            <w:lang w:val="fr-BE"/>
          </w:rPr>
          <w:t xml:space="preserve">Les défenseurs du caractère </w:t>
        </w:r>
      </w:ins>
      <w:ins w:id="25" w:author="Alexandre Lohmann" w:date="2021-07-16T21:23:00Z">
        <w:r w:rsidR="002245B0">
          <w:rPr>
            <w:rFonts w:ascii="Arial Narrow" w:hAnsi="Arial Narrow"/>
            <w:sz w:val="24"/>
            <w:szCs w:val="24"/>
            <w:lang w:val="fr-BE"/>
          </w:rPr>
          <w:t>« </w:t>
        </w:r>
      </w:ins>
      <w:ins w:id="26" w:author="Alexandre Lohmann" w:date="2021-07-16T21:21:00Z">
        <w:r w:rsidR="002245B0">
          <w:rPr>
            <w:rFonts w:ascii="Arial Narrow" w:hAnsi="Arial Narrow"/>
            <w:sz w:val="24"/>
            <w:szCs w:val="24"/>
            <w:lang w:val="fr-BE"/>
          </w:rPr>
          <w:t>transitoire</w:t>
        </w:r>
      </w:ins>
      <w:ins w:id="27" w:author="Alexandre Lohmann" w:date="2021-07-16T21:23:00Z">
        <w:r w:rsidR="002245B0">
          <w:rPr>
            <w:rFonts w:ascii="Arial Narrow" w:hAnsi="Arial Narrow"/>
            <w:sz w:val="24"/>
            <w:szCs w:val="24"/>
            <w:lang w:val="fr-BE"/>
          </w:rPr>
          <w:t> »</w:t>
        </w:r>
      </w:ins>
      <w:ins w:id="28" w:author="Alexandre Lohmann" w:date="2021-07-16T21:21:00Z">
        <w:r w:rsidR="002245B0">
          <w:rPr>
            <w:rFonts w:ascii="Arial Narrow" w:hAnsi="Arial Narrow"/>
            <w:sz w:val="24"/>
            <w:szCs w:val="24"/>
            <w:lang w:val="fr-BE"/>
          </w:rPr>
          <w:t xml:space="preserve"> de l’inflation U.S oublient un peu vite que le taux d’inflation ex</w:t>
        </w:r>
      </w:ins>
      <w:ins w:id="29" w:author="Alexandre Lohmann" w:date="2021-07-16T21:32:00Z">
        <w:r w:rsidR="00E96DAC">
          <w:rPr>
            <w:rFonts w:ascii="Arial Narrow" w:hAnsi="Arial Narrow"/>
            <w:sz w:val="24"/>
            <w:szCs w:val="24"/>
            <w:lang w:val="fr-BE"/>
          </w:rPr>
          <w:t>cluant l’é</w:t>
        </w:r>
      </w:ins>
      <w:ins w:id="30" w:author="Alexandre Lohmann" w:date="2021-07-16T21:23:00Z">
        <w:r w:rsidR="002245B0">
          <w:rPr>
            <w:rFonts w:ascii="Arial Narrow" w:hAnsi="Arial Narrow"/>
            <w:sz w:val="24"/>
            <w:szCs w:val="24"/>
            <w:lang w:val="fr-BE"/>
          </w:rPr>
          <w:t>nergie</w:t>
        </w:r>
      </w:ins>
      <w:ins w:id="31" w:author="Alexandre Lohmann" w:date="2021-07-16T21:21:00Z">
        <w:r w:rsidR="002245B0">
          <w:rPr>
            <w:rFonts w:ascii="Arial Narrow" w:hAnsi="Arial Narrow"/>
            <w:sz w:val="24"/>
            <w:szCs w:val="24"/>
            <w:lang w:val="fr-BE"/>
          </w:rPr>
          <w:t xml:space="preserve"> et </w:t>
        </w:r>
      </w:ins>
      <w:ins w:id="32" w:author="Alexandre Lohmann" w:date="2021-07-16T21:32:00Z">
        <w:r w:rsidR="00E96DAC">
          <w:rPr>
            <w:rFonts w:ascii="Arial Narrow" w:hAnsi="Arial Narrow"/>
            <w:sz w:val="24"/>
            <w:szCs w:val="24"/>
            <w:lang w:val="fr-BE"/>
          </w:rPr>
          <w:t xml:space="preserve">les </w:t>
        </w:r>
      </w:ins>
      <w:ins w:id="33" w:author="Alexandre Lohmann" w:date="2021-07-16T21:21:00Z">
        <w:r w:rsidR="002245B0">
          <w:rPr>
            <w:rFonts w:ascii="Arial Narrow" w:hAnsi="Arial Narrow"/>
            <w:sz w:val="24"/>
            <w:szCs w:val="24"/>
            <w:lang w:val="fr-BE"/>
          </w:rPr>
          <w:t>voiture</w:t>
        </w:r>
      </w:ins>
      <w:ins w:id="34" w:author="Alexandre Lohmann" w:date="2021-07-16T21:32:00Z">
        <w:r w:rsidR="00E96DAC">
          <w:rPr>
            <w:rFonts w:ascii="Arial Narrow" w:hAnsi="Arial Narrow"/>
            <w:sz w:val="24"/>
            <w:szCs w:val="24"/>
            <w:lang w:val="fr-BE"/>
          </w:rPr>
          <w:t>s</w:t>
        </w:r>
      </w:ins>
      <w:ins w:id="35" w:author="Alexandre Lohmann" w:date="2021-07-16T21:21:00Z">
        <w:r w:rsidR="002245B0">
          <w:rPr>
            <w:rFonts w:ascii="Arial Narrow" w:hAnsi="Arial Narrow"/>
            <w:sz w:val="24"/>
            <w:szCs w:val="24"/>
            <w:lang w:val="fr-BE"/>
          </w:rPr>
          <w:t xml:space="preserve"> d’</w:t>
        </w:r>
      </w:ins>
      <w:ins w:id="36" w:author="Alexandre Lohmann" w:date="2021-07-16T21:22:00Z">
        <w:r w:rsidR="002245B0">
          <w:rPr>
            <w:rFonts w:ascii="Arial Narrow" w:hAnsi="Arial Narrow"/>
            <w:sz w:val="24"/>
            <w:szCs w:val="24"/>
            <w:lang w:val="fr-BE"/>
          </w:rPr>
          <w:t>occasion</w:t>
        </w:r>
      </w:ins>
      <w:ins w:id="37" w:author="Alexandre Lohmann" w:date="2021-07-16T21:21:00Z">
        <w:r w:rsidR="002245B0">
          <w:rPr>
            <w:rFonts w:ascii="Arial Narrow" w:hAnsi="Arial Narrow"/>
            <w:sz w:val="24"/>
            <w:szCs w:val="24"/>
            <w:lang w:val="fr-BE"/>
          </w:rPr>
          <w:t xml:space="preserve"> </w:t>
        </w:r>
      </w:ins>
      <w:ins w:id="38" w:author="Alexandre Lohmann" w:date="2021-07-16T21:23:00Z">
        <w:r w:rsidR="002245B0">
          <w:rPr>
            <w:rFonts w:ascii="Arial Narrow" w:hAnsi="Arial Narrow"/>
            <w:sz w:val="24"/>
            <w:szCs w:val="24"/>
            <w:lang w:val="fr-BE"/>
          </w:rPr>
          <w:t xml:space="preserve">correspondait à 5.28% en variation </w:t>
        </w:r>
      </w:ins>
      <w:ins w:id="39" w:author="Alexandre Lohmann" w:date="2021-07-16T21:24:00Z">
        <w:r w:rsidR="002245B0">
          <w:rPr>
            <w:rFonts w:ascii="Arial Narrow" w:hAnsi="Arial Narrow"/>
            <w:sz w:val="24"/>
            <w:szCs w:val="24"/>
            <w:lang w:val="fr-BE"/>
          </w:rPr>
          <w:t xml:space="preserve">annualisée en Juin. </w:t>
        </w:r>
      </w:ins>
      <w:ins w:id="40" w:author="Alexandre Lohmann" w:date="2021-07-16T21:23:00Z">
        <w:r w:rsidR="002245B0">
          <w:rPr>
            <w:rFonts w:ascii="Arial Narrow" w:hAnsi="Arial Narrow"/>
            <w:sz w:val="24"/>
            <w:szCs w:val="24"/>
            <w:lang w:val="fr-BE"/>
          </w:rPr>
          <w:t xml:space="preserve"> </w:t>
        </w:r>
      </w:ins>
    </w:p>
    <w:p w14:paraId="523DFD52" w14:textId="77777777" w:rsidR="008D768F" w:rsidRPr="008D768F" w:rsidRDefault="008D768F" w:rsidP="009647E9">
      <w:pPr>
        <w:jc w:val="both"/>
        <w:rPr>
          <w:rFonts w:ascii="Arial Narrow" w:hAnsi="Arial Narrow"/>
          <w:sz w:val="24"/>
          <w:szCs w:val="24"/>
          <w:lang w:val="fr-BE"/>
          <w:rPrChange w:id="41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</w:pPr>
    </w:p>
    <w:p w14:paraId="2F2C274E" w14:textId="77777777" w:rsidR="008D768F" w:rsidRPr="008D768F" w:rsidRDefault="008D768F" w:rsidP="009647E9">
      <w:pPr>
        <w:jc w:val="both"/>
        <w:rPr>
          <w:rFonts w:ascii="Arial Narrow" w:hAnsi="Arial Narrow"/>
          <w:sz w:val="24"/>
          <w:szCs w:val="24"/>
          <w:lang w:val="fr-BE"/>
          <w:rPrChange w:id="42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</w:pPr>
    </w:p>
    <w:p w14:paraId="4BECA01F" w14:textId="1370544E" w:rsidR="008D768F" w:rsidRPr="008D768F" w:rsidRDefault="008D768F" w:rsidP="009647E9">
      <w:pPr>
        <w:jc w:val="both"/>
        <w:rPr>
          <w:rFonts w:ascii="Arial Narrow" w:hAnsi="Arial Narrow"/>
          <w:sz w:val="24"/>
          <w:szCs w:val="24"/>
          <w:lang w:val="fr-BE"/>
          <w:rPrChange w:id="43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</w:pPr>
      <w:commentRangeStart w:id="44"/>
      <w:r w:rsidRPr="008D768F">
        <w:rPr>
          <w:rFonts w:ascii="Arial Narrow" w:hAnsi="Arial Narrow"/>
          <w:sz w:val="24"/>
          <w:szCs w:val="24"/>
          <w:lang w:val="fr-BE"/>
          <w:rPrChange w:id="45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Et</w:t>
      </w:r>
      <w:commentRangeEnd w:id="44"/>
      <w:r>
        <w:rPr>
          <w:rStyle w:val="CommentReference"/>
          <w:rFonts w:cs="Tahoma"/>
        </w:rPr>
        <w:commentReference w:id="44"/>
      </w:r>
      <w:r w:rsidRPr="008D768F">
        <w:rPr>
          <w:rFonts w:ascii="Arial Narrow" w:hAnsi="Arial Narrow"/>
          <w:sz w:val="24"/>
          <w:szCs w:val="24"/>
          <w:lang w:val="fr-BE"/>
          <w:rPrChange w:id="46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 maintenant</w:t>
      </w:r>
      <w:r w:rsidRPr="008D16CB">
        <w:rPr>
          <w:rFonts w:ascii="Arial Narrow" w:hAnsi="Arial Narrow"/>
          <w:sz w:val="24"/>
          <w:szCs w:val="24"/>
          <w:lang w:val="fr-BE"/>
        </w:rPr>
        <w:t> </w:t>
      </w:r>
      <w:r w:rsidRPr="008D768F">
        <w:rPr>
          <w:rFonts w:ascii="Arial Narrow" w:hAnsi="Arial Narrow"/>
          <w:sz w:val="24"/>
          <w:szCs w:val="24"/>
          <w:lang w:val="fr-BE"/>
          <w:rPrChange w:id="47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? Il est probable que la hausse des matières premières continue </w:t>
      </w:r>
      <w:commentRangeStart w:id="48"/>
      <w:r w:rsidRPr="008D768F">
        <w:rPr>
          <w:rFonts w:ascii="Arial Narrow" w:hAnsi="Arial Narrow"/>
          <w:sz w:val="24"/>
          <w:szCs w:val="24"/>
          <w:lang w:val="fr-BE"/>
          <w:rPrChange w:id="49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d</w:t>
      </w:r>
      <w:r w:rsidRPr="008D16CB">
        <w:rPr>
          <w:rFonts w:ascii="Arial Narrow" w:hAnsi="Arial Narrow"/>
          <w:sz w:val="24"/>
          <w:szCs w:val="24"/>
          <w:lang w:val="fr-BE"/>
        </w:rPr>
        <w:t>’</w:t>
      </w:r>
      <w:r w:rsidRPr="008D768F">
        <w:rPr>
          <w:rFonts w:ascii="Arial Narrow" w:hAnsi="Arial Narrow"/>
          <w:sz w:val="24"/>
          <w:szCs w:val="24"/>
          <w:lang w:val="fr-BE"/>
          <w:rPrChange w:id="50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être repassée</w:t>
      </w:r>
      <w:commentRangeEnd w:id="48"/>
      <w:r>
        <w:rPr>
          <w:rStyle w:val="CommentReference"/>
          <w:rFonts w:cs="Tahoma"/>
        </w:rPr>
        <w:commentReference w:id="48"/>
      </w:r>
      <w:r w:rsidRPr="008D768F">
        <w:rPr>
          <w:rFonts w:ascii="Arial Narrow" w:hAnsi="Arial Narrow"/>
          <w:sz w:val="24"/>
          <w:szCs w:val="24"/>
          <w:lang w:val="fr-BE"/>
          <w:rPrChange w:id="51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 dans les prix au consommateur tout au long de 2021 tandis que la situation de sècheresse intense dans l</w:t>
      </w:r>
      <w:r w:rsidRPr="008D16CB">
        <w:rPr>
          <w:rFonts w:ascii="Arial Narrow" w:hAnsi="Arial Narrow"/>
          <w:sz w:val="24"/>
          <w:szCs w:val="24"/>
          <w:lang w:val="fr-BE"/>
        </w:rPr>
        <w:t>’</w:t>
      </w:r>
      <w:r w:rsidRPr="008D768F">
        <w:rPr>
          <w:rFonts w:ascii="Arial Narrow" w:hAnsi="Arial Narrow"/>
          <w:sz w:val="24"/>
          <w:szCs w:val="24"/>
          <w:lang w:val="fr-BE"/>
          <w:rPrChange w:id="52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ouest américain devrait </w:t>
      </w:r>
      <w:commentRangeStart w:id="53"/>
      <w:r w:rsidRPr="008D768F">
        <w:rPr>
          <w:rFonts w:ascii="Arial Narrow" w:hAnsi="Arial Narrow"/>
          <w:sz w:val="24"/>
          <w:szCs w:val="24"/>
          <w:lang w:val="fr-BE"/>
          <w:rPrChange w:id="54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limiter </w:t>
      </w:r>
      <w:del w:id="55" w:author="Alexandre Lohmann" w:date="2021-07-14T10:13:00Z">
        <w:r w:rsidRPr="008D768F" w:rsidDel="00607A74">
          <w:rPr>
            <w:rFonts w:ascii="Arial Narrow" w:hAnsi="Arial Narrow"/>
            <w:sz w:val="24"/>
            <w:szCs w:val="24"/>
            <w:lang w:val="fr-BE"/>
            <w:rPrChange w:id="56" w:author="chris" w:date="2021-07-14T00:57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>l</w:delText>
        </w:r>
        <w:r w:rsidRPr="008D16CB" w:rsidDel="00607A74">
          <w:rPr>
            <w:rFonts w:ascii="Arial Narrow" w:hAnsi="Arial Narrow"/>
            <w:sz w:val="24"/>
            <w:szCs w:val="24"/>
            <w:lang w:val="fr-BE"/>
          </w:rPr>
          <w:delText>’</w:delText>
        </w:r>
        <w:r w:rsidRPr="008D768F" w:rsidDel="00607A74">
          <w:rPr>
            <w:rFonts w:ascii="Arial Narrow" w:hAnsi="Arial Narrow"/>
            <w:sz w:val="24"/>
            <w:szCs w:val="24"/>
            <w:lang w:val="fr-BE"/>
            <w:rPrChange w:id="57" w:author="chris" w:date="2021-07-14T00:57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espace pour </w:delText>
        </w:r>
      </w:del>
      <w:ins w:id="58" w:author="Alexandre Lohmann" w:date="2021-07-14T10:14:00Z">
        <w:r w:rsidR="00607A74">
          <w:rPr>
            <w:rFonts w:ascii="Arial Narrow" w:hAnsi="Arial Narrow"/>
            <w:sz w:val="24"/>
            <w:szCs w:val="24"/>
            <w:lang w:val="fr-BE"/>
          </w:rPr>
          <w:t xml:space="preserve">le </w:t>
        </w:r>
      </w:ins>
      <w:del w:id="59" w:author="Alexandre Lohmann" w:date="2021-07-14T10:14:00Z">
        <w:r w:rsidRPr="008D768F" w:rsidDel="00607A74">
          <w:rPr>
            <w:rFonts w:ascii="Arial Narrow" w:hAnsi="Arial Narrow"/>
            <w:sz w:val="24"/>
            <w:szCs w:val="24"/>
            <w:lang w:val="fr-BE"/>
            <w:rPrChange w:id="60" w:author="chris" w:date="2021-07-14T00:57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un </w:delText>
        </w:r>
      </w:del>
      <w:r w:rsidRPr="008D768F">
        <w:rPr>
          <w:rFonts w:ascii="Arial Narrow" w:hAnsi="Arial Narrow"/>
          <w:sz w:val="24"/>
          <w:szCs w:val="24"/>
          <w:lang w:val="fr-BE"/>
          <w:rPrChange w:id="61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ralentissement des prix de l</w:t>
      </w:r>
      <w:r w:rsidRPr="008D16CB">
        <w:rPr>
          <w:rFonts w:ascii="Arial Narrow" w:hAnsi="Arial Narrow"/>
          <w:sz w:val="24"/>
          <w:szCs w:val="24"/>
          <w:lang w:val="fr-BE"/>
        </w:rPr>
        <w:t>’</w:t>
      </w:r>
      <w:r w:rsidRPr="008D768F">
        <w:rPr>
          <w:rFonts w:ascii="Arial Narrow" w:hAnsi="Arial Narrow"/>
          <w:sz w:val="24"/>
          <w:szCs w:val="24"/>
          <w:lang w:val="fr-BE"/>
          <w:rPrChange w:id="62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alimentation et de l</w:t>
      </w:r>
      <w:r w:rsidRPr="008D16CB">
        <w:rPr>
          <w:rFonts w:ascii="Arial Narrow" w:hAnsi="Arial Narrow"/>
          <w:sz w:val="24"/>
          <w:szCs w:val="24"/>
          <w:lang w:val="fr-BE"/>
        </w:rPr>
        <w:t>’</w:t>
      </w:r>
      <w:r w:rsidRPr="008D768F">
        <w:rPr>
          <w:rFonts w:ascii="Arial Narrow" w:hAnsi="Arial Narrow"/>
          <w:sz w:val="24"/>
          <w:szCs w:val="24"/>
          <w:lang w:val="fr-BE"/>
          <w:rPrChange w:id="63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énergie</w:t>
      </w:r>
      <w:commentRangeEnd w:id="53"/>
      <w:r>
        <w:rPr>
          <w:rStyle w:val="CommentReference"/>
          <w:rFonts w:cs="Tahoma"/>
        </w:rPr>
        <w:commentReference w:id="53"/>
      </w:r>
      <w:r w:rsidRPr="008D768F">
        <w:rPr>
          <w:rFonts w:ascii="Arial Narrow" w:hAnsi="Arial Narrow"/>
          <w:sz w:val="24"/>
          <w:szCs w:val="24"/>
          <w:lang w:val="fr-BE"/>
          <w:rPrChange w:id="64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. Fin 2021, le risque d</w:t>
      </w:r>
      <w:r w:rsidRPr="008D16CB">
        <w:rPr>
          <w:rFonts w:ascii="Arial Narrow" w:hAnsi="Arial Narrow"/>
          <w:sz w:val="24"/>
          <w:szCs w:val="24"/>
          <w:lang w:val="fr-BE"/>
        </w:rPr>
        <w:t>’</w:t>
      </w:r>
      <w:r w:rsidRPr="008D768F">
        <w:rPr>
          <w:rFonts w:ascii="Arial Narrow" w:hAnsi="Arial Narrow"/>
          <w:sz w:val="24"/>
          <w:szCs w:val="24"/>
          <w:lang w:val="fr-BE"/>
          <w:rPrChange w:id="65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un </w:t>
      </w:r>
      <w:del w:id="66" w:author="chris" w:date="2021-07-14T01:00:00Z">
        <w:r w:rsidRPr="008D768F" w:rsidDel="008D16CB">
          <w:rPr>
            <w:rFonts w:ascii="Arial Narrow" w:hAnsi="Arial Narrow"/>
            <w:sz w:val="24"/>
            <w:szCs w:val="24"/>
            <w:lang w:val="fr-BE"/>
            <w:rPrChange w:id="67" w:author="chris" w:date="2021-07-14T00:57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nouveau </w:delText>
        </w:r>
      </w:del>
      <w:ins w:id="68" w:author="chris" w:date="2021-07-14T01:00:00Z">
        <w:r w:rsidRPr="008D768F">
          <w:rPr>
            <w:rFonts w:ascii="Arial Narrow" w:hAnsi="Arial Narrow"/>
            <w:sz w:val="24"/>
            <w:szCs w:val="24"/>
            <w:lang w:val="fr-BE"/>
            <w:rPrChange w:id="69" w:author="chris" w:date="2021-07-14T00:57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t>nouve</w:t>
        </w:r>
      </w:ins>
      <w:ins w:id="70" w:author="Alexandre Lohmann" w:date="2021-07-14T10:12:00Z">
        <w:r w:rsidR="00607A74">
          <w:rPr>
            <w:rFonts w:ascii="Arial Narrow" w:hAnsi="Arial Narrow"/>
            <w:sz w:val="24"/>
            <w:szCs w:val="24"/>
            <w:lang w:val="fr-BE"/>
          </w:rPr>
          <w:t>l</w:t>
        </w:r>
      </w:ins>
      <w:ins w:id="71" w:author="chris" w:date="2021-07-14T01:00:00Z">
        <w:del w:id="72" w:author="Alexandre Lohmann" w:date="2021-07-14T10:12:00Z">
          <w:r w:rsidDel="00607A74">
            <w:rPr>
              <w:rFonts w:ascii="Arial Narrow" w:hAnsi="Arial Narrow"/>
              <w:sz w:val="24"/>
              <w:szCs w:val="24"/>
              <w:lang w:val="fr-BE"/>
            </w:rPr>
            <w:delText>e</w:delText>
          </w:r>
        </w:del>
        <w:r>
          <w:rPr>
            <w:rFonts w:ascii="Arial Narrow" w:hAnsi="Arial Narrow"/>
            <w:sz w:val="24"/>
            <w:szCs w:val="24"/>
            <w:lang w:val="fr-BE"/>
          </w:rPr>
          <w:t xml:space="preserve"> événement climatique</w:t>
        </w:r>
        <w:r w:rsidRPr="008D768F">
          <w:rPr>
            <w:rFonts w:ascii="Arial Narrow" w:hAnsi="Arial Narrow"/>
            <w:sz w:val="24"/>
            <w:szCs w:val="24"/>
            <w:lang w:val="fr-BE"/>
            <w:rPrChange w:id="73" w:author="chris" w:date="2021-07-14T00:57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t xml:space="preserve"> </w:t>
        </w:r>
      </w:ins>
      <w:ins w:id="74" w:author="Alexandre Lohmann" w:date="2021-07-14T10:12:00Z">
        <w:r w:rsidR="00607A74">
          <w:rPr>
            <w:rFonts w:ascii="Arial Narrow" w:hAnsi="Arial Narrow"/>
            <w:sz w:val="24"/>
            <w:szCs w:val="24"/>
            <w:lang w:val="fr-BE"/>
          </w:rPr>
          <w:t xml:space="preserve">du type </w:t>
        </w:r>
      </w:ins>
      <w:r w:rsidRPr="008D768F">
        <w:rPr>
          <w:rFonts w:ascii="Arial Narrow" w:hAnsi="Arial Narrow"/>
          <w:sz w:val="24"/>
          <w:szCs w:val="24"/>
          <w:lang w:val="fr-BE"/>
          <w:rPrChange w:id="75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«</w:t>
      </w:r>
      <w:r w:rsidRPr="008D16CB">
        <w:rPr>
          <w:rFonts w:ascii="Arial Narrow" w:hAnsi="Arial Narrow"/>
          <w:sz w:val="24"/>
          <w:szCs w:val="24"/>
          <w:lang w:val="fr-BE"/>
        </w:rPr>
        <w:t> </w:t>
      </w:r>
      <w:r w:rsidRPr="008D768F">
        <w:rPr>
          <w:rFonts w:ascii="Arial Narrow" w:hAnsi="Arial Narrow"/>
          <w:sz w:val="24"/>
          <w:szCs w:val="24"/>
          <w:lang w:val="fr-BE"/>
          <w:rPrChange w:id="76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la Niña»</w:t>
      </w:r>
      <w:r w:rsidRPr="008D16CB">
        <w:rPr>
          <w:rFonts w:ascii="Arial Narrow" w:hAnsi="Arial Narrow"/>
          <w:sz w:val="24"/>
          <w:szCs w:val="24"/>
          <w:lang w:val="fr-BE"/>
        </w:rPr>
        <w:t> </w:t>
      </w:r>
      <w:r w:rsidRPr="008D768F">
        <w:rPr>
          <w:rFonts w:ascii="Arial Narrow" w:hAnsi="Arial Narrow"/>
          <w:sz w:val="24"/>
          <w:szCs w:val="24"/>
          <w:lang w:val="fr-BE"/>
          <w:rPrChange w:id="77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 </w:t>
      </w:r>
      <w:del w:id="78" w:author="chris" w:date="2021-07-14T01:00:00Z">
        <w:r w:rsidRPr="008D768F" w:rsidDel="008D16CB">
          <w:rPr>
            <w:rFonts w:ascii="Arial Narrow" w:hAnsi="Arial Narrow"/>
            <w:sz w:val="24"/>
            <w:szCs w:val="24"/>
            <w:lang w:val="fr-BE"/>
            <w:rPrChange w:id="79" w:author="chris" w:date="2021-07-14T00:57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en </w:delText>
        </w:r>
      </w:del>
      <w:r w:rsidRPr="008D768F">
        <w:rPr>
          <w:rFonts w:ascii="Arial Narrow" w:hAnsi="Arial Narrow"/>
          <w:sz w:val="24"/>
          <w:szCs w:val="24"/>
          <w:lang w:val="fr-BE"/>
          <w:rPrChange w:id="80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(probabilité de 66% d</w:t>
      </w:r>
      <w:r w:rsidRPr="008D16CB">
        <w:rPr>
          <w:rFonts w:ascii="Arial Narrow" w:hAnsi="Arial Narrow"/>
          <w:sz w:val="24"/>
          <w:szCs w:val="24"/>
          <w:lang w:val="fr-BE"/>
        </w:rPr>
        <w:t>’</w:t>
      </w:r>
      <w:r w:rsidRPr="008D768F">
        <w:rPr>
          <w:rFonts w:ascii="Arial Narrow" w:hAnsi="Arial Narrow"/>
          <w:sz w:val="24"/>
          <w:szCs w:val="24"/>
          <w:lang w:val="fr-BE"/>
          <w:rPrChange w:id="81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après la NOAA - agence nationale du climat américain) devrait, s</w:t>
      </w:r>
      <w:r w:rsidRPr="008D16CB">
        <w:rPr>
          <w:rFonts w:ascii="Arial Narrow" w:hAnsi="Arial Narrow"/>
          <w:sz w:val="24"/>
          <w:szCs w:val="24"/>
          <w:lang w:val="fr-BE"/>
        </w:rPr>
        <w:t>’</w:t>
      </w:r>
      <w:r w:rsidRPr="008D768F">
        <w:rPr>
          <w:rFonts w:ascii="Arial Narrow" w:hAnsi="Arial Narrow"/>
          <w:sz w:val="24"/>
          <w:szCs w:val="24"/>
          <w:lang w:val="fr-BE"/>
          <w:rPrChange w:id="82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il se </w:t>
      </w:r>
      <w:del w:id="83" w:author="chris" w:date="2021-07-14T01:01:00Z">
        <w:r w:rsidRPr="008D768F" w:rsidDel="008D16CB">
          <w:rPr>
            <w:rFonts w:ascii="Arial Narrow" w:hAnsi="Arial Narrow"/>
            <w:sz w:val="24"/>
            <w:szCs w:val="24"/>
            <w:lang w:val="fr-BE"/>
            <w:rPrChange w:id="84" w:author="chris" w:date="2021-07-14T00:57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>manifestait</w:delText>
        </w:r>
      </w:del>
      <w:ins w:id="85" w:author="chris" w:date="2021-07-14T01:01:00Z">
        <w:r>
          <w:rPr>
            <w:rFonts w:ascii="Arial Narrow" w:hAnsi="Arial Narrow"/>
            <w:sz w:val="24"/>
            <w:szCs w:val="24"/>
            <w:lang w:val="fr-BE"/>
          </w:rPr>
          <w:t>concrétisait</w:t>
        </w:r>
      </w:ins>
      <w:r w:rsidRPr="008D768F">
        <w:rPr>
          <w:rFonts w:ascii="Arial Narrow" w:hAnsi="Arial Narrow"/>
          <w:sz w:val="24"/>
          <w:szCs w:val="24"/>
          <w:lang w:val="fr-BE"/>
          <w:rPrChange w:id="86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, exercer une pression à la hausse sur </w:t>
      </w:r>
      <w:del w:id="87" w:author="chris" w:date="2021-07-14T01:02:00Z">
        <w:r w:rsidRPr="008D768F" w:rsidDel="008D16CB">
          <w:rPr>
            <w:rFonts w:ascii="Arial Narrow" w:hAnsi="Arial Narrow"/>
            <w:sz w:val="24"/>
            <w:szCs w:val="24"/>
            <w:lang w:val="fr-BE"/>
            <w:rPrChange w:id="88" w:author="chris" w:date="2021-07-14T00:57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>les matière</w:delText>
        </w:r>
      </w:del>
      <w:ins w:id="89" w:author="chris" w:date="2021-07-14T01:02:00Z">
        <w:r w:rsidRPr="008D16CB">
          <w:rPr>
            <w:rFonts w:ascii="Arial Narrow" w:hAnsi="Arial Narrow"/>
            <w:sz w:val="24"/>
            <w:szCs w:val="24"/>
            <w:lang w:val="fr-BE"/>
          </w:rPr>
          <w:t>les matières</w:t>
        </w:r>
      </w:ins>
      <w:r w:rsidRPr="008D768F">
        <w:rPr>
          <w:rFonts w:ascii="Arial Narrow" w:hAnsi="Arial Narrow"/>
          <w:sz w:val="24"/>
          <w:szCs w:val="24"/>
          <w:lang w:val="fr-BE"/>
          <w:rPrChange w:id="90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 premières agricoles et sur le minerai de fer au moins au long des premiers mois de 2022. </w:t>
      </w:r>
    </w:p>
    <w:p w14:paraId="4FC7955C" w14:textId="77777777" w:rsidR="008D768F" w:rsidRPr="008D768F" w:rsidRDefault="008D768F" w:rsidP="00765D9E">
      <w:pPr>
        <w:ind w:firstLine="720"/>
        <w:jc w:val="both"/>
        <w:rPr>
          <w:rFonts w:ascii="Arial Narrow" w:hAnsi="Arial Narrow"/>
          <w:sz w:val="24"/>
          <w:szCs w:val="24"/>
          <w:lang w:val="fr-BE"/>
          <w:rPrChange w:id="91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</w:pPr>
    </w:p>
    <w:p w14:paraId="36B9CAEE" w14:textId="436A1B3C" w:rsidR="008D768F" w:rsidRPr="00CD50B5" w:rsidRDefault="008D768F" w:rsidP="00765D9E">
      <w:pPr>
        <w:ind w:firstLine="720"/>
        <w:jc w:val="both"/>
        <w:rPr>
          <w:rFonts w:ascii="Arial Narrow" w:hAnsi="Arial Narrow"/>
          <w:sz w:val="24"/>
          <w:szCs w:val="24"/>
          <w:lang w:val="fr-BE"/>
          <w:rPrChange w:id="92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</w:pPr>
      <w:commentRangeStart w:id="93"/>
      <w:r w:rsidRPr="008D768F">
        <w:rPr>
          <w:rFonts w:ascii="Arial Narrow" w:hAnsi="Arial Narrow"/>
          <w:sz w:val="24"/>
          <w:szCs w:val="24"/>
          <w:lang w:val="fr-BE"/>
          <w:rPrChange w:id="94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De</w:t>
      </w:r>
      <w:commentRangeEnd w:id="93"/>
      <w:r>
        <w:rPr>
          <w:rStyle w:val="CommentReference"/>
          <w:rFonts w:cs="Tahoma"/>
        </w:rPr>
        <w:commentReference w:id="93"/>
      </w:r>
      <w:r w:rsidRPr="008D768F">
        <w:rPr>
          <w:rFonts w:ascii="Arial Narrow" w:hAnsi="Arial Narrow"/>
          <w:sz w:val="24"/>
          <w:szCs w:val="24"/>
          <w:lang w:val="fr-BE"/>
          <w:rPrChange w:id="95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 plus, il est important de mentionner que, contrairement à l</w:t>
      </w:r>
      <w:r w:rsidRPr="008D16CB">
        <w:rPr>
          <w:rFonts w:ascii="Arial Narrow" w:hAnsi="Arial Narrow"/>
          <w:sz w:val="24"/>
          <w:szCs w:val="24"/>
          <w:lang w:val="fr-BE"/>
        </w:rPr>
        <w:t>’</w:t>
      </w:r>
      <w:r w:rsidRPr="008D768F">
        <w:rPr>
          <w:rFonts w:ascii="Arial Narrow" w:hAnsi="Arial Narrow"/>
          <w:sz w:val="24"/>
          <w:szCs w:val="24"/>
          <w:lang w:val="fr-BE"/>
          <w:rPrChange w:id="96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Union européenne</w:t>
      </w:r>
      <w:del w:id="97" w:author="chris" w:date="2021-07-14T01:02:00Z">
        <w:r w:rsidRPr="008D768F" w:rsidDel="008D16CB">
          <w:rPr>
            <w:rFonts w:ascii="Arial Narrow" w:hAnsi="Arial Narrow"/>
            <w:sz w:val="24"/>
            <w:szCs w:val="24"/>
            <w:lang w:val="fr-BE"/>
            <w:rPrChange w:id="98" w:author="chris" w:date="2021-07-14T00:57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>.</w:delText>
        </w:r>
      </w:del>
      <w:ins w:id="99" w:author="chris" w:date="2021-07-14T01:02:00Z">
        <w:r>
          <w:rPr>
            <w:rFonts w:ascii="Arial Narrow" w:hAnsi="Arial Narrow"/>
            <w:sz w:val="24"/>
            <w:szCs w:val="24"/>
            <w:lang w:val="fr-BE"/>
          </w:rPr>
          <w:t>,</w:t>
        </w:r>
      </w:ins>
      <w:r w:rsidRPr="008D768F">
        <w:rPr>
          <w:rFonts w:ascii="Arial Narrow" w:hAnsi="Arial Narrow"/>
          <w:sz w:val="24"/>
          <w:szCs w:val="24"/>
          <w:lang w:val="fr-BE"/>
          <w:rPrChange w:id="100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 </w:t>
      </w:r>
      <w:del w:id="101" w:author="chris" w:date="2021-07-14T01:02:00Z">
        <w:r w:rsidRPr="008D16CB" w:rsidDel="008D16CB">
          <w:rPr>
            <w:rFonts w:ascii="Arial Narrow" w:hAnsi="Arial Narrow"/>
            <w:sz w:val="24"/>
            <w:szCs w:val="24"/>
            <w:lang w:val="fr-BE"/>
          </w:rPr>
          <w:br/>
        </w:r>
      </w:del>
      <w:r w:rsidRPr="008D768F">
        <w:rPr>
          <w:rFonts w:ascii="Arial Narrow" w:hAnsi="Arial Narrow"/>
          <w:sz w:val="24"/>
          <w:szCs w:val="24"/>
          <w:lang w:val="fr-BE"/>
          <w:rPrChange w:id="102" w:author="chris" w:date="2021-07-14T00:57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le cout du logement représente </w:t>
      </w:r>
      <w:ins w:id="103" w:author="chris" w:date="2021-07-14T01:03:00Z">
        <w:r>
          <w:rPr>
            <w:rFonts w:ascii="Arial Narrow" w:hAnsi="Arial Narrow"/>
            <w:sz w:val="24"/>
            <w:szCs w:val="24"/>
            <w:lang w:val="fr-BE"/>
          </w:rPr>
          <w:t>au</w:t>
        </w:r>
        <w:r w:rsidRPr="00CD50B5">
          <w:rPr>
            <w:rFonts w:ascii="Arial Narrow" w:hAnsi="Arial Narrow"/>
            <w:sz w:val="24"/>
            <w:szCs w:val="24"/>
            <w:lang w:val="fr-BE"/>
          </w:rPr>
          <w:t xml:space="preserve">x USA </w:t>
        </w:r>
      </w:ins>
      <w:r w:rsidRPr="00CD50B5">
        <w:rPr>
          <w:rFonts w:ascii="Arial Narrow" w:hAnsi="Arial Narrow"/>
          <w:sz w:val="24"/>
          <w:szCs w:val="24"/>
          <w:lang w:val="fr-BE"/>
          <w:rPrChange w:id="104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une partie importante de l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105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IPC</w:t>
      </w:r>
      <w:ins w:id="106" w:author="chris" w:date="2021-07-14T01:03:00Z">
        <w:del w:id="107" w:author="Alexandre Lohmann" w:date="2021-07-15T16:41:00Z">
          <w:r w:rsidRPr="00CD50B5" w:rsidDel="00CD50B5">
            <w:rPr>
              <w:rStyle w:val="FootnoteReference"/>
              <w:rFonts w:ascii="Arial Narrow" w:hAnsi="Arial Narrow" w:cs="Tahoma"/>
              <w:sz w:val="24"/>
              <w:szCs w:val="24"/>
              <w:lang w:val="fr-BE"/>
              <w:rPrChange w:id="108" w:author="Alexandre Lohmann" w:date="2021-07-15T16:39:00Z">
                <w:rPr>
                  <w:rStyle w:val="FootnoteReference"/>
                  <w:rFonts w:ascii="Arial Narrow" w:hAnsi="Arial Narrow" w:cs="Tahoma"/>
                  <w:sz w:val="24"/>
                  <w:szCs w:val="24"/>
                  <w:lang w:val="fr-BE"/>
                </w:rPr>
              </w:rPrChange>
            </w:rPr>
            <w:footnoteReference w:id="1"/>
          </w:r>
        </w:del>
      </w:ins>
      <w:r w:rsidRPr="00CD50B5">
        <w:rPr>
          <w:rFonts w:ascii="Arial Narrow" w:hAnsi="Arial Narrow"/>
          <w:sz w:val="24"/>
          <w:szCs w:val="24"/>
          <w:lang w:val="fr-BE"/>
          <w:rPrChange w:id="113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 (31.37%). Dans un contexte de forte hausse des prix de l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114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immobilier, le logement devrait  être un support pour l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115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indice des prix au consommateur même un</w:t>
      </w:r>
      <w:ins w:id="116" w:author="chris" w:date="2021-07-14T01:03:00Z">
        <w:r w:rsidRPr="00CD50B5">
          <w:rPr>
            <w:rFonts w:ascii="Arial Narrow" w:hAnsi="Arial Narrow"/>
            <w:sz w:val="24"/>
            <w:szCs w:val="24"/>
            <w:lang w:val="fr-BE"/>
          </w:rPr>
          <w:t>e</w:t>
        </w:r>
      </w:ins>
      <w:r w:rsidRPr="00CD50B5">
        <w:rPr>
          <w:rFonts w:ascii="Arial Narrow" w:hAnsi="Arial Narrow"/>
          <w:sz w:val="24"/>
          <w:szCs w:val="24"/>
          <w:lang w:val="fr-BE"/>
          <w:rPrChange w:id="117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 fois que le choc des matières premières sera terminé et participera d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118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un «</w:t>
      </w:r>
      <w:r w:rsidRPr="00CD50B5">
        <w:rPr>
          <w:rFonts w:ascii="Arial Narrow" w:hAnsi="Arial Narrow"/>
          <w:sz w:val="24"/>
          <w:szCs w:val="24"/>
          <w:lang w:val="fr-BE"/>
        </w:rPr>
        <w:t> </w:t>
      </w:r>
      <w:r w:rsidRPr="00CD50B5">
        <w:rPr>
          <w:rFonts w:ascii="Arial Narrow" w:hAnsi="Arial Narrow"/>
          <w:sz w:val="24"/>
          <w:szCs w:val="24"/>
          <w:lang w:val="fr-BE"/>
          <w:rPrChange w:id="119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effet de second tour</w:t>
      </w:r>
      <w:r w:rsidRPr="00CD50B5">
        <w:rPr>
          <w:rFonts w:ascii="Arial Narrow" w:hAnsi="Arial Narrow"/>
          <w:sz w:val="24"/>
          <w:szCs w:val="24"/>
          <w:lang w:val="fr-BE"/>
        </w:rPr>
        <w:t> </w:t>
      </w:r>
      <w:r w:rsidRPr="00CD50B5">
        <w:rPr>
          <w:rFonts w:ascii="Arial Narrow" w:hAnsi="Arial Narrow"/>
          <w:sz w:val="24"/>
          <w:szCs w:val="24"/>
          <w:lang w:val="fr-BE"/>
          <w:rPrChange w:id="120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» de l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121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inflation.</w:t>
      </w:r>
    </w:p>
    <w:p w14:paraId="10AAE481" w14:textId="77777777" w:rsidR="008D768F" w:rsidRPr="00CD50B5" w:rsidRDefault="008D768F" w:rsidP="00687307">
      <w:pPr>
        <w:jc w:val="both"/>
        <w:rPr>
          <w:rFonts w:ascii="Arial Narrow" w:hAnsi="Arial Narrow"/>
          <w:sz w:val="24"/>
          <w:szCs w:val="24"/>
          <w:lang w:val="fr-BE"/>
          <w:rPrChange w:id="122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</w:pPr>
    </w:p>
    <w:p w14:paraId="070CECC1" w14:textId="77777777" w:rsidR="008D768F" w:rsidRPr="00CD50B5" w:rsidRDefault="008D768F" w:rsidP="009647E9">
      <w:pPr>
        <w:ind w:firstLine="720"/>
        <w:jc w:val="both"/>
        <w:rPr>
          <w:rFonts w:ascii="Arial Narrow" w:hAnsi="Arial Narrow"/>
          <w:sz w:val="24"/>
          <w:szCs w:val="24"/>
          <w:lang w:val="fr-BE"/>
        </w:rPr>
      </w:pPr>
      <w:r w:rsidRPr="00CD50B5">
        <w:rPr>
          <w:rFonts w:ascii="Arial Narrow" w:hAnsi="Arial Narrow"/>
          <w:sz w:val="24"/>
          <w:szCs w:val="24"/>
          <w:lang w:val="fr-BE"/>
        </w:rPr>
        <w:t xml:space="preserve">Jusqu’où l’inflation pourrait-elle aller simplement par effet d’inertie, sans inclure les risques cités ci-dessus ?   </w:t>
      </w:r>
    </w:p>
    <w:p w14:paraId="15E34AF5" w14:textId="77777777" w:rsidR="008D768F" w:rsidRPr="00CD50B5" w:rsidRDefault="008D768F" w:rsidP="009647E9">
      <w:pPr>
        <w:ind w:firstLine="720"/>
        <w:jc w:val="both"/>
        <w:rPr>
          <w:rFonts w:ascii="Arial Narrow" w:hAnsi="Arial Narrow"/>
          <w:sz w:val="24"/>
          <w:szCs w:val="24"/>
          <w:lang w:val="fr-BE"/>
          <w:rPrChange w:id="123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</w:pPr>
    </w:p>
    <w:p w14:paraId="4BBF5E3D" w14:textId="428DB0FB" w:rsidR="008D768F" w:rsidRPr="00CD50B5" w:rsidRDefault="008D768F" w:rsidP="009647E9">
      <w:pPr>
        <w:ind w:firstLine="720"/>
        <w:jc w:val="both"/>
        <w:rPr>
          <w:rFonts w:ascii="Arial Narrow" w:hAnsi="Arial Narrow"/>
          <w:sz w:val="24"/>
          <w:szCs w:val="24"/>
          <w:lang w:val="fr-BE"/>
          <w:rPrChange w:id="124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</w:pPr>
      <w:del w:id="125" w:author="chris" w:date="2021-07-14T01:04:00Z">
        <w:r w:rsidRPr="00CD50B5" w:rsidDel="008D16CB">
          <w:rPr>
            <w:rFonts w:ascii="Arial Narrow" w:hAnsi="Arial Narrow"/>
            <w:sz w:val="24"/>
            <w:szCs w:val="24"/>
            <w:lang w:val="fr-BE"/>
            <w:rPrChange w:id="126" w:author="Alexandre Lohmann" w:date="2021-07-15T16:39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 </w:delText>
        </w:r>
      </w:del>
      <w:r w:rsidRPr="00CD50B5">
        <w:rPr>
          <w:rFonts w:ascii="Arial Narrow" w:hAnsi="Arial Narrow"/>
          <w:sz w:val="24"/>
          <w:szCs w:val="24"/>
          <w:lang w:val="fr-BE"/>
          <w:rPrChange w:id="127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En avril dernier, j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128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avais alerté sur le risque inflationniste aux Etats-Unis alors que l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129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enquête trimestrielle de la Federal Reserve (SPF</w:t>
      </w:r>
      <w:ins w:id="130" w:author="chris" w:date="2021-07-14T01:05:00Z">
        <w:del w:id="131" w:author="Alexandre Lohmann" w:date="2021-07-15T16:41:00Z">
          <w:r w:rsidRPr="00CD50B5" w:rsidDel="00CD50B5">
            <w:rPr>
              <w:rStyle w:val="FootnoteReference"/>
              <w:rFonts w:ascii="Arial Narrow" w:hAnsi="Arial Narrow" w:cs="Tahoma"/>
              <w:sz w:val="24"/>
              <w:szCs w:val="24"/>
              <w:lang w:val="fr-BE"/>
              <w:rPrChange w:id="132" w:author="Alexandre Lohmann" w:date="2021-07-15T16:39:00Z">
                <w:rPr>
                  <w:rStyle w:val="FootnoteReference"/>
                  <w:rFonts w:ascii="Arial Narrow" w:hAnsi="Arial Narrow" w:cs="Tahoma"/>
                  <w:sz w:val="24"/>
                  <w:szCs w:val="24"/>
                  <w:lang w:val="fr-BE"/>
                </w:rPr>
              </w:rPrChange>
            </w:rPr>
            <w:footnoteReference w:id="2"/>
          </w:r>
        </w:del>
      </w:ins>
      <w:ins w:id="137" w:author="Alexandre Lohmann" w:date="2021-07-15T16:41:00Z">
        <w:r w:rsidR="00CD50B5">
          <w:rPr>
            <w:rFonts w:ascii="Arial Narrow" w:hAnsi="Arial Narrow"/>
            <w:sz w:val="24"/>
            <w:szCs w:val="24"/>
            <w:lang w:val="fr-BE"/>
          </w:rPr>
          <w:t xml:space="preserve">-  </w:t>
        </w:r>
        <w:r w:rsidR="00CD50B5" w:rsidRPr="00CD50B5">
          <w:rPr>
            <w:rFonts w:ascii="Arial Narrow" w:hAnsi="Arial Narrow"/>
            <w:i/>
            <w:iCs/>
            <w:sz w:val="24"/>
            <w:szCs w:val="24"/>
            <w:lang w:val="fr-BE"/>
            <w:rPrChange w:id="138" w:author="Alexandre Lohmann" w:date="2021-07-15T16:41:00Z">
              <w:rPr>
                <w:rFonts w:ascii="Arial Narrow" w:hAnsi="Arial Narrow"/>
                <w:sz w:val="24"/>
                <w:szCs w:val="24"/>
                <w:lang w:val="fr-BE"/>
              </w:rPr>
            </w:rPrChange>
          </w:rPr>
          <w:t>Survey of Professional Forecasters</w:t>
        </w:r>
      </w:ins>
      <w:r w:rsidRPr="00CD50B5">
        <w:rPr>
          <w:rFonts w:ascii="Arial Narrow" w:hAnsi="Arial Narrow"/>
          <w:sz w:val="24"/>
          <w:szCs w:val="24"/>
          <w:lang w:val="fr-BE"/>
          <w:rPrChange w:id="139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) prévoyait une inflation </w:t>
      </w:r>
      <w:del w:id="140" w:author="Alexandre Lohmann" w:date="2021-07-15T16:40:00Z">
        <w:r w:rsidRPr="00CD50B5" w:rsidDel="00CD50B5">
          <w:rPr>
            <w:rFonts w:ascii="Arial Narrow" w:hAnsi="Arial Narrow"/>
            <w:sz w:val="24"/>
            <w:szCs w:val="24"/>
            <w:lang w:val="fr-BE"/>
            <w:rPrChange w:id="141" w:author="Alexandre Lohmann" w:date="2021-07-15T16:39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>(CPI</w:delText>
        </w:r>
      </w:del>
      <w:ins w:id="142" w:author="chris" w:date="2021-07-14T01:05:00Z">
        <w:del w:id="143" w:author="Alexandre Lohmann" w:date="2021-07-15T16:40:00Z">
          <w:r w:rsidRPr="00CD50B5" w:rsidDel="00CD50B5">
            <w:rPr>
              <w:rStyle w:val="FootnoteReference"/>
              <w:rFonts w:ascii="Arial Narrow" w:hAnsi="Arial Narrow" w:cs="Tahoma"/>
              <w:sz w:val="24"/>
              <w:szCs w:val="24"/>
              <w:lang w:val="fr-BE"/>
              <w:rPrChange w:id="144" w:author="Alexandre Lohmann" w:date="2021-07-15T16:39:00Z">
                <w:rPr>
                  <w:rStyle w:val="FootnoteReference"/>
                  <w:rFonts w:ascii="Arial Narrow" w:hAnsi="Arial Narrow" w:cs="Tahoma"/>
                  <w:sz w:val="24"/>
                  <w:szCs w:val="24"/>
                  <w:lang w:val="fr-BE"/>
                </w:rPr>
              </w:rPrChange>
            </w:rPr>
            <w:footnoteReference w:id="3"/>
          </w:r>
        </w:del>
      </w:ins>
      <w:del w:id="148" w:author="Alexandre Lohmann" w:date="2021-07-15T16:40:00Z">
        <w:r w:rsidRPr="00CD50B5" w:rsidDel="00CD50B5">
          <w:rPr>
            <w:rFonts w:ascii="Arial Narrow" w:hAnsi="Arial Narrow"/>
            <w:sz w:val="24"/>
            <w:szCs w:val="24"/>
            <w:lang w:val="fr-BE"/>
            <w:rPrChange w:id="149" w:author="Alexandre Lohmann" w:date="2021-07-15T16:39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) </w:delText>
        </w:r>
      </w:del>
      <w:r w:rsidRPr="00CD50B5">
        <w:rPr>
          <w:rFonts w:ascii="Arial Narrow" w:hAnsi="Arial Narrow"/>
          <w:sz w:val="24"/>
          <w:szCs w:val="24"/>
          <w:lang w:val="fr-BE"/>
          <w:rPrChange w:id="150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de l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151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ordre </w:t>
      </w:r>
      <w:del w:id="152" w:author="chris" w:date="2021-07-14T01:06:00Z">
        <w:r w:rsidRPr="00CD50B5" w:rsidDel="008D16CB">
          <w:rPr>
            <w:rFonts w:ascii="Arial Narrow" w:hAnsi="Arial Narrow"/>
            <w:sz w:val="24"/>
            <w:szCs w:val="24"/>
            <w:lang w:val="fr-BE"/>
            <w:rPrChange w:id="153" w:author="Alexandre Lohmann" w:date="2021-07-15T16:39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de </w:delText>
        </w:r>
      </w:del>
      <w:ins w:id="154" w:author="chris" w:date="2021-07-14T01:06:00Z">
        <w:del w:id="155" w:author="Alexandre Lohmann" w:date="2021-07-15T16:41:00Z">
          <w:r w:rsidRPr="00CD50B5" w:rsidDel="00CD50B5">
            <w:rPr>
              <w:rFonts w:ascii="Arial Narrow" w:hAnsi="Arial Narrow"/>
              <w:sz w:val="24"/>
              <w:szCs w:val="24"/>
              <w:lang w:val="fr-BE"/>
              <w:rPrChange w:id="156" w:author="Alexandre Lohmann" w:date="2021-07-15T16:39:00Z">
                <w:rPr>
                  <w:rFonts w:ascii="Arial Narrow" w:hAnsi="Arial Narrow"/>
                  <w:sz w:val="24"/>
                  <w:szCs w:val="24"/>
                  <w:lang w:val="fr-BE"/>
                </w:rPr>
              </w:rPrChange>
            </w:rPr>
            <w:delText>en</w:delText>
          </w:r>
          <w:r w:rsidRPr="00CD50B5" w:rsidDel="00CD50B5">
            <w:rPr>
              <w:rFonts w:ascii="Arial Narrow" w:hAnsi="Arial Narrow"/>
              <w:sz w:val="24"/>
              <w:szCs w:val="24"/>
              <w:lang w:val="fr-BE"/>
              <w:rPrChange w:id="157" w:author="Alexandre Lohmann" w:date="2021-07-15T16:39:00Z">
                <w:rPr>
                  <w:rFonts w:ascii="Arial Narrow" w:hAnsi="Arial Narrow"/>
                  <w:sz w:val="24"/>
                  <w:szCs w:val="24"/>
                  <w:highlight w:val="green"/>
                  <w:lang w:val="fr-BE"/>
                </w:rPr>
              </w:rPrChange>
            </w:rPr>
            <w:delText xml:space="preserve"> </w:delText>
          </w:r>
        </w:del>
      </w:ins>
      <w:del w:id="158" w:author="Alexandre Lohmann" w:date="2021-07-15T16:41:00Z">
        <w:r w:rsidRPr="00CD50B5" w:rsidDel="00CD50B5">
          <w:rPr>
            <w:rFonts w:ascii="Arial Narrow" w:hAnsi="Arial Narrow"/>
            <w:sz w:val="24"/>
            <w:szCs w:val="24"/>
            <w:lang w:val="fr-BE"/>
            <w:rPrChange w:id="159" w:author="Alexandre Lohmann" w:date="2021-07-15T16:39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>moyenne</w:delText>
        </w:r>
      </w:del>
      <w:ins w:id="160" w:author="chris" w:date="2021-07-14T01:06:00Z">
        <w:del w:id="161" w:author="Alexandre Lohmann" w:date="2021-07-15T16:41:00Z">
          <w:r w:rsidRPr="00CD50B5" w:rsidDel="00CD50B5">
            <w:rPr>
              <w:rFonts w:ascii="Arial Narrow" w:hAnsi="Arial Narrow"/>
              <w:sz w:val="24"/>
              <w:szCs w:val="24"/>
              <w:lang w:val="fr-BE"/>
              <w:rPrChange w:id="162" w:author="Alexandre Lohmann" w:date="2021-07-15T16:39:00Z">
                <w:rPr>
                  <w:rFonts w:ascii="Arial Narrow" w:hAnsi="Arial Narrow"/>
                  <w:sz w:val="24"/>
                  <w:szCs w:val="24"/>
                  <w:lang w:val="fr-BE"/>
                </w:rPr>
              </w:rPrChange>
            </w:rPr>
            <w:delText xml:space="preserve"> </w:delText>
          </w:r>
        </w:del>
        <w:r w:rsidRPr="00CD50B5">
          <w:rPr>
            <w:rFonts w:ascii="Arial Narrow" w:hAnsi="Arial Narrow"/>
            <w:sz w:val="24"/>
            <w:szCs w:val="24"/>
            <w:lang w:val="fr-BE"/>
            <w:rPrChange w:id="163" w:author="Alexandre Lohmann" w:date="2021-07-15T16:39:00Z">
              <w:rPr>
                <w:rFonts w:ascii="Arial Narrow" w:hAnsi="Arial Narrow"/>
                <w:sz w:val="24"/>
                <w:szCs w:val="24"/>
                <w:lang w:val="fr-BE"/>
              </w:rPr>
            </w:rPrChange>
          </w:rPr>
          <w:t>de</w:t>
        </w:r>
      </w:ins>
      <w:r w:rsidRPr="00CD50B5">
        <w:rPr>
          <w:rFonts w:ascii="Arial Narrow" w:hAnsi="Arial Narrow"/>
          <w:sz w:val="24"/>
          <w:szCs w:val="24"/>
          <w:lang w:val="fr-BE"/>
          <w:rPrChange w:id="164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 2.2%</w:t>
      </w:r>
      <w:ins w:id="165" w:author="Alexandre Lohmann" w:date="2021-07-15T16:41:00Z">
        <w:r w:rsidR="00CD50B5">
          <w:rPr>
            <w:rFonts w:ascii="Arial Narrow" w:hAnsi="Arial Narrow"/>
            <w:sz w:val="24"/>
            <w:szCs w:val="24"/>
            <w:lang w:val="fr-BE"/>
          </w:rPr>
          <w:t xml:space="preserve"> </w:t>
        </w:r>
        <w:r w:rsidR="00CD50B5" w:rsidRPr="00015722">
          <w:rPr>
            <w:rFonts w:ascii="Arial Narrow" w:hAnsi="Arial Narrow"/>
            <w:sz w:val="24"/>
            <w:szCs w:val="24"/>
            <w:lang w:val="fr-BE"/>
          </w:rPr>
          <w:t>en moyenne</w:t>
        </w:r>
      </w:ins>
      <w:r w:rsidRPr="00CD50B5">
        <w:rPr>
          <w:rFonts w:ascii="Arial Narrow" w:hAnsi="Arial Narrow"/>
          <w:sz w:val="24"/>
          <w:szCs w:val="24"/>
          <w:lang w:val="fr-BE"/>
          <w:rPrChange w:id="166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 en 2021. </w:t>
      </w:r>
      <w:del w:id="167" w:author="chris" w:date="2021-07-14T01:05:00Z">
        <w:r w:rsidRPr="00CD50B5" w:rsidDel="008D16CB">
          <w:rPr>
            <w:rFonts w:ascii="Arial Narrow" w:hAnsi="Arial Narrow"/>
            <w:sz w:val="24"/>
            <w:szCs w:val="24"/>
            <w:lang w:val="fr-BE"/>
            <w:rPrChange w:id="168" w:author="Alexandre Lohmann" w:date="2021-07-15T16:39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 </w:delText>
        </w:r>
      </w:del>
      <w:del w:id="169" w:author="Alexandre Lohmann" w:date="2021-07-14T10:13:00Z">
        <w:r w:rsidRPr="00CD50B5" w:rsidDel="00607A74">
          <w:rPr>
            <w:rFonts w:ascii="Arial Narrow" w:hAnsi="Arial Narrow"/>
            <w:sz w:val="24"/>
            <w:szCs w:val="24"/>
            <w:lang w:val="fr-BE"/>
            <w:rPrChange w:id="170" w:author="Alexandre Lohmann" w:date="2021-07-15T16:39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De notre </w:delText>
        </w:r>
      </w:del>
      <w:ins w:id="171" w:author="Alexandre Lohmann" w:date="2021-07-14T10:13:00Z">
        <w:r w:rsidR="00607A74" w:rsidRPr="00CD50B5">
          <w:rPr>
            <w:rFonts w:ascii="Arial Narrow" w:hAnsi="Arial Narrow"/>
            <w:sz w:val="24"/>
            <w:szCs w:val="24"/>
            <w:lang w:val="fr-BE"/>
          </w:rPr>
          <w:t>De mon</w:t>
        </w:r>
        <w:r w:rsidR="00607A74" w:rsidRPr="00CD50B5">
          <w:rPr>
            <w:rFonts w:ascii="Arial Narrow" w:hAnsi="Arial Narrow"/>
            <w:sz w:val="24"/>
            <w:szCs w:val="24"/>
            <w:lang w:val="fr-BE"/>
            <w:rPrChange w:id="172" w:author="Alexandre Lohmann" w:date="2021-07-15T16:39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t xml:space="preserve"> </w:t>
        </w:r>
      </w:ins>
      <w:r w:rsidRPr="00CD50B5">
        <w:rPr>
          <w:rFonts w:ascii="Arial Narrow" w:hAnsi="Arial Narrow"/>
          <w:sz w:val="24"/>
          <w:szCs w:val="24"/>
          <w:lang w:val="fr-BE"/>
          <w:rPrChange w:id="173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côté, </w:t>
      </w:r>
      <w:del w:id="174" w:author="Alexandre Lohmann" w:date="2021-07-14T10:13:00Z">
        <w:r w:rsidRPr="00CD50B5" w:rsidDel="00607A74">
          <w:rPr>
            <w:rFonts w:ascii="Arial Narrow" w:hAnsi="Arial Narrow"/>
            <w:sz w:val="24"/>
            <w:szCs w:val="24"/>
            <w:lang w:val="fr-BE"/>
            <w:rPrChange w:id="175" w:author="Alexandre Lohmann" w:date="2021-07-15T16:39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nous </w:delText>
        </w:r>
      </w:del>
      <w:ins w:id="176" w:author="Alexandre Lohmann" w:date="2021-07-14T10:13:00Z">
        <w:r w:rsidR="00607A74" w:rsidRPr="00CD50B5">
          <w:rPr>
            <w:rFonts w:ascii="Arial Narrow" w:hAnsi="Arial Narrow"/>
            <w:sz w:val="24"/>
            <w:szCs w:val="24"/>
            <w:lang w:val="fr-BE"/>
          </w:rPr>
          <w:t>j’estimais</w:t>
        </w:r>
      </w:ins>
      <w:del w:id="177" w:author="Alexandre Lohmann" w:date="2021-07-14T10:13:00Z">
        <w:r w:rsidRPr="00CD50B5" w:rsidDel="00607A74">
          <w:rPr>
            <w:rFonts w:ascii="Arial Narrow" w:hAnsi="Arial Narrow"/>
            <w:sz w:val="24"/>
            <w:szCs w:val="24"/>
            <w:lang w:val="fr-BE"/>
            <w:rPrChange w:id="178" w:author="Alexandre Lohmann" w:date="2021-07-15T16:39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>estimions</w:delText>
        </w:r>
      </w:del>
      <w:r w:rsidRPr="00CD50B5">
        <w:rPr>
          <w:rFonts w:ascii="Arial Narrow" w:hAnsi="Arial Narrow"/>
          <w:sz w:val="24"/>
          <w:szCs w:val="24"/>
          <w:lang w:val="fr-BE"/>
          <w:rPrChange w:id="179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, avec un simple modèle autorégressif (</w:t>
      </w:r>
      <w:commentRangeStart w:id="180"/>
      <w:r w:rsidRPr="00CD50B5">
        <w:rPr>
          <w:rFonts w:ascii="Arial Narrow" w:hAnsi="Arial Narrow"/>
          <w:sz w:val="24"/>
          <w:szCs w:val="24"/>
          <w:lang w:val="fr-BE"/>
          <w:rPrChange w:id="181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ARIMA</w:t>
      </w:r>
      <w:commentRangeEnd w:id="180"/>
      <w:r w:rsidRPr="00CD50B5">
        <w:rPr>
          <w:rStyle w:val="CommentReference"/>
          <w:rFonts w:cs="Tahoma"/>
        </w:rPr>
        <w:commentReference w:id="180"/>
      </w:r>
      <w:r w:rsidRPr="00CD50B5">
        <w:rPr>
          <w:rFonts w:ascii="Arial Narrow" w:hAnsi="Arial Narrow"/>
          <w:sz w:val="24"/>
          <w:szCs w:val="24"/>
          <w:lang w:val="fr-BE"/>
          <w:rPrChange w:id="182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), un scénario moins optimiste que le consensus. Finalement, les données réelles se sont révélées pour le moment plus mauvaises que</w:t>
      </w:r>
      <w:ins w:id="183" w:author="Alexandre Lohmann" w:date="2021-07-14T10:13:00Z">
        <w:r w:rsidR="00607A74" w:rsidRPr="00CD50B5">
          <w:rPr>
            <w:rFonts w:ascii="Arial Narrow" w:hAnsi="Arial Narrow"/>
            <w:sz w:val="24"/>
            <w:szCs w:val="24"/>
            <w:lang w:val="fr-BE"/>
          </w:rPr>
          <w:t xml:space="preserve"> mon </w:t>
        </w:r>
      </w:ins>
      <w:del w:id="184" w:author="Alexandre Lohmann" w:date="2021-07-14T10:13:00Z">
        <w:r w:rsidRPr="00CD50B5" w:rsidDel="00607A74">
          <w:rPr>
            <w:rFonts w:ascii="Arial Narrow" w:hAnsi="Arial Narrow"/>
            <w:sz w:val="24"/>
            <w:szCs w:val="24"/>
            <w:lang w:val="fr-BE"/>
            <w:rPrChange w:id="185" w:author="Alexandre Lohmann" w:date="2021-07-15T16:39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 mon </w:delText>
        </w:r>
      </w:del>
      <w:commentRangeStart w:id="186"/>
      <w:r w:rsidRPr="00CD50B5">
        <w:rPr>
          <w:rFonts w:ascii="Arial Narrow" w:hAnsi="Arial Narrow"/>
          <w:sz w:val="24"/>
          <w:szCs w:val="24"/>
          <w:lang w:val="fr-BE"/>
          <w:rPrChange w:id="187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scénario</w:t>
      </w:r>
      <w:commentRangeEnd w:id="186"/>
      <w:r w:rsidRPr="00CD50B5">
        <w:rPr>
          <w:rStyle w:val="CommentReference"/>
          <w:rFonts w:cs="Tahoma"/>
        </w:rPr>
        <w:commentReference w:id="186"/>
      </w:r>
      <w:r w:rsidRPr="00CD50B5">
        <w:rPr>
          <w:rFonts w:ascii="Arial Narrow" w:hAnsi="Arial Narrow"/>
          <w:sz w:val="24"/>
          <w:szCs w:val="24"/>
          <w:lang w:val="fr-BE"/>
          <w:rPrChange w:id="188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 le plus pessimiste calculé à partir d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189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une prévision naïve (stabilité de l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190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inflation jusqu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191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à la fin de l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192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année). (Graphique 1 </w:t>
      </w:r>
      <w:r w:rsidRPr="00CD50B5">
        <w:rPr>
          <w:rFonts w:ascii="Arial Narrow" w:hAnsi="Arial Narrow"/>
          <w:sz w:val="24"/>
          <w:szCs w:val="24"/>
          <w:lang w:val="fr-BE"/>
        </w:rPr>
        <w:t>–</w:t>
      </w:r>
      <w:r w:rsidRPr="00CD50B5">
        <w:rPr>
          <w:rFonts w:ascii="Arial Narrow" w:hAnsi="Arial Narrow"/>
          <w:sz w:val="24"/>
          <w:szCs w:val="24"/>
          <w:lang w:val="fr-BE"/>
          <w:rPrChange w:id="193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 Prévision 1 «</w:t>
      </w:r>
      <w:r w:rsidRPr="00CD50B5">
        <w:rPr>
          <w:rFonts w:ascii="Arial Narrow" w:hAnsi="Arial Narrow"/>
          <w:sz w:val="24"/>
          <w:szCs w:val="24"/>
          <w:lang w:val="fr-BE"/>
        </w:rPr>
        <w:t> </w:t>
      </w:r>
      <w:r w:rsidRPr="00CD50B5">
        <w:rPr>
          <w:rFonts w:ascii="Arial Narrow" w:hAnsi="Arial Narrow"/>
          <w:sz w:val="24"/>
          <w:szCs w:val="24"/>
          <w:lang w:val="fr-BE"/>
          <w:rPrChange w:id="194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ARIMA</w:t>
      </w:r>
      <w:r w:rsidRPr="00CD50B5">
        <w:rPr>
          <w:rFonts w:ascii="Arial Narrow" w:hAnsi="Arial Narrow"/>
          <w:sz w:val="24"/>
          <w:szCs w:val="24"/>
          <w:lang w:val="fr-BE"/>
        </w:rPr>
        <w:t> </w:t>
      </w:r>
      <w:r w:rsidRPr="00CD50B5">
        <w:rPr>
          <w:rFonts w:ascii="Arial Narrow" w:hAnsi="Arial Narrow"/>
          <w:sz w:val="24"/>
          <w:szCs w:val="24"/>
          <w:lang w:val="fr-BE"/>
          <w:rPrChange w:id="195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»</w:t>
      </w:r>
      <w:r w:rsidRPr="00CD50B5">
        <w:rPr>
          <w:rFonts w:ascii="Arial Narrow" w:hAnsi="Arial Narrow"/>
          <w:sz w:val="24"/>
          <w:szCs w:val="24"/>
          <w:lang w:val="fr-BE"/>
        </w:rPr>
        <w:t> </w:t>
      </w:r>
      <w:r w:rsidRPr="00CD50B5">
        <w:rPr>
          <w:rFonts w:ascii="Arial Narrow" w:hAnsi="Arial Narrow"/>
          <w:sz w:val="24"/>
          <w:szCs w:val="24"/>
          <w:lang w:val="fr-BE"/>
          <w:rPrChange w:id="196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: scénario optimiste, Prévision 2</w:t>
      </w:r>
      <w:r w:rsidRPr="00CD50B5">
        <w:rPr>
          <w:rFonts w:ascii="Arial Narrow" w:hAnsi="Arial Narrow"/>
          <w:sz w:val="24"/>
          <w:szCs w:val="24"/>
          <w:lang w:val="fr-BE"/>
        </w:rPr>
        <w:t> </w:t>
      </w:r>
      <w:r w:rsidRPr="00CD50B5">
        <w:rPr>
          <w:rFonts w:ascii="Arial Narrow" w:hAnsi="Arial Narrow"/>
          <w:sz w:val="24"/>
          <w:szCs w:val="24"/>
          <w:lang w:val="fr-BE"/>
          <w:rPrChange w:id="197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«</w:t>
      </w:r>
      <w:r w:rsidRPr="00CD50B5">
        <w:rPr>
          <w:rFonts w:ascii="Arial Narrow" w:hAnsi="Arial Narrow"/>
          <w:sz w:val="24"/>
          <w:szCs w:val="24"/>
          <w:lang w:val="fr-BE"/>
        </w:rPr>
        <w:t> </w:t>
      </w:r>
      <w:r w:rsidRPr="00CD50B5">
        <w:rPr>
          <w:rFonts w:ascii="Arial Narrow" w:hAnsi="Arial Narrow"/>
          <w:sz w:val="24"/>
          <w:szCs w:val="24"/>
          <w:lang w:val="fr-BE"/>
          <w:rPrChange w:id="198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naïve</w:t>
      </w:r>
      <w:r w:rsidRPr="00CD50B5">
        <w:rPr>
          <w:rFonts w:ascii="Arial Narrow" w:hAnsi="Arial Narrow"/>
          <w:sz w:val="24"/>
          <w:szCs w:val="24"/>
          <w:lang w:val="fr-BE"/>
        </w:rPr>
        <w:t> </w:t>
      </w:r>
      <w:r w:rsidRPr="00CD50B5">
        <w:rPr>
          <w:rFonts w:ascii="Arial Narrow" w:hAnsi="Arial Narrow"/>
          <w:sz w:val="24"/>
          <w:szCs w:val="24"/>
          <w:lang w:val="fr-BE"/>
          <w:rPrChange w:id="199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»</w:t>
      </w:r>
      <w:r w:rsidRPr="00CD50B5">
        <w:rPr>
          <w:rFonts w:ascii="Arial Narrow" w:hAnsi="Arial Narrow"/>
          <w:sz w:val="24"/>
          <w:szCs w:val="24"/>
          <w:lang w:val="fr-BE"/>
        </w:rPr>
        <w:t> </w:t>
      </w:r>
      <w:r w:rsidRPr="00CD50B5">
        <w:rPr>
          <w:rFonts w:ascii="Arial Narrow" w:hAnsi="Arial Narrow"/>
          <w:sz w:val="24"/>
          <w:szCs w:val="24"/>
          <w:lang w:val="fr-BE"/>
          <w:rPrChange w:id="200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: scénario pessimiste).</w:t>
      </w:r>
    </w:p>
    <w:p w14:paraId="078F1DB5" w14:textId="77777777" w:rsidR="008D768F" w:rsidRPr="00CD50B5" w:rsidRDefault="008D768F" w:rsidP="007F0859">
      <w:pPr>
        <w:jc w:val="both"/>
        <w:rPr>
          <w:rFonts w:ascii="Arial Narrow" w:hAnsi="Arial Narrow"/>
          <w:sz w:val="24"/>
          <w:szCs w:val="24"/>
          <w:lang w:val="fr-BE"/>
          <w:rPrChange w:id="201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</w:pPr>
    </w:p>
    <w:p w14:paraId="1873708A" w14:textId="2EE3E064" w:rsidR="008D768F" w:rsidRPr="00CD50B5" w:rsidRDefault="0044162F" w:rsidP="00765D9E">
      <w:pPr>
        <w:ind w:firstLine="720"/>
        <w:jc w:val="both"/>
        <w:rPr>
          <w:rFonts w:ascii="Arial Narrow" w:hAnsi="Arial Narrow"/>
          <w:sz w:val="24"/>
          <w:szCs w:val="24"/>
          <w:lang w:val="fr-BE"/>
          <w:rPrChange w:id="202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</w:pPr>
      <w:r w:rsidRPr="00CD50B5">
        <w:rPr>
          <w:noProof/>
          <w:lang w:val="fr-FR" w:eastAsia="fr-FR"/>
        </w:rPr>
        <w:lastRenderedPageBreak/>
        <w:drawing>
          <wp:anchor distT="0" distB="0" distL="114300" distR="114300" simplePos="0" relativeHeight="251657728" behindDoc="0" locked="0" layoutInCell="1" allowOverlap="1" wp14:anchorId="51900215" wp14:editId="420758BB">
            <wp:simplePos x="0" y="0"/>
            <wp:positionH relativeFrom="margin">
              <wp:posOffset>27305</wp:posOffset>
            </wp:positionH>
            <wp:positionV relativeFrom="paragraph">
              <wp:posOffset>51435</wp:posOffset>
            </wp:positionV>
            <wp:extent cx="3699510" cy="2774950"/>
            <wp:effectExtent l="0" t="0" r="0" b="0"/>
            <wp:wrapSquare wrapText="bothSides"/>
            <wp:docPr id="4" name="Picture 4" descr="Chart, line char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t, line char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68F" w:rsidRPr="00CD50B5">
        <w:rPr>
          <w:rFonts w:ascii="Arial Narrow" w:hAnsi="Arial Narrow"/>
          <w:sz w:val="24"/>
          <w:szCs w:val="24"/>
          <w:lang w:val="fr-BE"/>
          <w:rPrChange w:id="203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Il était grand temps de mettre ces prévisions à jour. En utilisant une nouvelle fois un modèle ARIMA sur les données non ajustées, j</w:t>
      </w:r>
      <w:r w:rsidR="008D768F" w:rsidRPr="00CD50B5">
        <w:rPr>
          <w:rFonts w:ascii="Arial Narrow" w:hAnsi="Arial Narrow"/>
          <w:sz w:val="24"/>
          <w:szCs w:val="24"/>
          <w:lang w:val="fr-BE"/>
          <w:rPrChange w:id="204" w:author="Alexandre Lohmann" w:date="2021-07-15T16:39:00Z">
            <w:rPr>
              <w:rFonts w:ascii="Arial Narrow" w:hAnsi="Arial Narrow"/>
              <w:sz w:val="24"/>
              <w:szCs w:val="24"/>
              <w:highlight w:val="yellow"/>
              <w:lang w:val="fr-BE"/>
            </w:rPr>
          </w:rPrChange>
        </w:rPr>
        <w:t>’</w:t>
      </w:r>
      <w:r w:rsidR="008D768F" w:rsidRPr="00CD50B5">
        <w:rPr>
          <w:rFonts w:ascii="Arial Narrow" w:hAnsi="Arial Narrow"/>
          <w:sz w:val="24"/>
          <w:szCs w:val="24"/>
          <w:lang w:val="fr-BE"/>
          <w:rPrChange w:id="205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obtiens une inflation mensuelle moyenne de l</w:t>
      </w:r>
      <w:r w:rsidR="008D768F" w:rsidRPr="00CD50B5">
        <w:rPr>
          <w:rFonts w:ascii="Arial Narrow" w:hAnsi="Arial Narrow"/>
          <w:sz w:val="24"/>
          <w:szCs w:val="24"/>
          <w:lang w:val="fr-BE"/>
        </w:rPr>
        <w:t>’</w:t>
      </w:r>
      <w:r w:rsidR="008D768F" w:rsidRPr="00CD50B5">
        <w:rPr>
          <w:rFonts w:ascii="Arial Narrow" w:hAnsi="Arial Narrow"/>
          <w:sz w:val="24"/>
          <w:szCs w:val="24"/>
          <w:lang w:val="fr-BE"/>
          <w:rPrChange w:id="206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ordre de 0.247% sur la période 2021m07-2022 (un chiffre loin d</w:t>
      </w:r>
      <w:r w:rsidR="008D768F" w:rsidRPr="00CD50B5">
        <w:rPr>
          <w:rFonts w:ascii="Arial Narrow" w:hAnsi="Arial Narrow"/>
          <w:sz w:val="24"/>
          <w:szCs w:val="24"/>
          <w:lang w:val="fr-BE"/>
        </w:rPr>
        <w:t>’</w:t>
      </w:r>
      <w:r w:rsidR="008D768F" w:rsidRPr="00CD50B5">
        <w:rPr>
          <w:rFonts w:ascii="Arial Narrow" w:hAnsi="Arial Narrow"/>
          <w:sz w:val="24"/>
          <w:szCs w:val="24"/>
          <w:lang w:val="fr-BE"/>
          <w:rPrChange w:id="207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être extravagant). </w:t>
      </w:r>
      <w:del w:id="208" w:author="chris" w:date="2021-07-14T01:09:00Z">
        <w:r w:rsidR="008D768F" w:rsidRPr="00CD50B5" w:rsidDel="008D16CB">
          <w:rPr>
            <w:rFonts w:ascii="Arial Narrow" w:hAnsi="Arial Narrow"/>
            <w:sz w:val="24"/>
            <w:szCs w:val="24"/>
            <w:lang w:val="fr-BE"/>
            <w:rPrChange w:id="209" w:author="Alexandre Lohmann" w:date="2021-07-15T16:39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 </w:delText>
        </w:r>
      </w:del>
      <w:r w:rsidR="008D768F" w:rsidRPr="00CD50B5">
        <w:rPr>
          <w:rFonts w:ascii="Arial Narrow" w:hAnsi="Arial Narrow"/>
          <w:sz w:val="24"/>
          <w:szCs w:val="24"/>
          <w:lang w:val="fr-BE"/>
          <w:rPrChange w:id="210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Dans un tel scénario (conservateur) l</w:t>
      </w:r>
      <w:r w:rsidR="008D768F" w:rsidRPr="00CD50B5">
        <w:rPr>
          <w:rFonts w:ascii="Arial Narrow" w:hAnsi="Arial Narrow"/>
          <w:sz w:val="24"/>
          <w:szCs w:val="24"/>
          <w:lang w:val="fr-BE"/>
        </w:rPr>
        <w:t>’</w:t>
      </w:r>
      <w:r w:rsidR="008D768F" w:rsidRPr="00CD50B5">
        <w:rPr>
          <w:rFonts w:ascii="Arial Narrow" w:hAnsi="Arial Narrow"/>
          <w:sz w:val="24"/>
          <w:szCs w:val="24"/>
          <w:lang w:val="fr-BE"/>
          <w:rPrChange w:id="211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inflation devrait ralentir à partir du mois de Juillet </w:t>
      </w:r>
      <w:commentRangeStart w:id="212"/>
      <w:r w:rsidR="008D768F" w:rsidRPr="00CD50B5">
        <w:rPr>
          <w:rFonts w:ascii="Arial Narrow" w:hAnsi="Arial Narrow"/>
          <w:sz w:val="24"/>
          <w:szCs w:val="24"/>
          <w:lang w:val="fr-BE"/>
          <w:rPrChange w:id="213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à cause de l</w:t>
      </w:r>
      <w:r w:rsidR="008D768F" w:rsidRPr="00CD50B5">
        <w:rPr>
          <w:rFonts w:ascii="Arial Narrow" w:hAnsi="Arial Narrow"/>
          <w:sz w:val="24"/>
          <w:szCs w:val="24"/>
          <w:lang w:val="fr-BE"/>
        </w:rPr>
        <w:t>’</w:t>
      </w:r>
      <w:r w:rsidR="008D768F" w:rsidRPr="00CD50B5">
        <w:rPr>
          <w:rFonts w:ascii="Arial Narrow" w:hAnsi="Arial Narrow"/>
          <w:sz w:val="24"/>
          <w:szCs w:val="24"/>
          <w:lang w:val="fr-BE"/>
          <w:rPrChange w:id="214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effet de base lié à l</w:t>
      </w:r>
      <w:r w:rsidR="008D768F" w:rsidRPr="00CD50B5">
        <w:rPr>
          <w:rFonts w:ascii="Arial Narrow" w:hAnsi="Arial Narrow"/>
          <w:sz w:val="24"/>
          <w:szCs w:val="24"/>
          <w:lang w:val="fr-BE"/>
        </w:rPr>
        <w:t>’</w:t>
      </w:r>
      <w:r w:rsidR="008D768F" w:rsidRPr="00CD50B5">
        <w:rPr>
          <w:rFonts w:ascii="Arial Narrow" w:hAnsi="Arial Narrow"/>
          <w:sz w:val="24"/>
          <w:szCs w:val="24"/>
          <w:lang w:val="fr-BE"/>
          <w:rPrChange w:id="215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augmentation des prix à la fin de la première vague</w:t>
      </w:r>
      <w:commentRangeEnd w:id="212"/>
      <w:r w:rsidR="008D768F" w:rsidRPr="00CD50B5">
        <w:rPr>
          <w:rStyle w:val="CommentReference"/>
          <w:rFonts w:cs="Tahoma"/>
        </w:rPr>
        <w:commentReference w:id="212"/>
      </w:r>
      <w:r w:rsidR="008D768F" w:rsidRPr="00CD50B5">
        <w:rPr>
          <w:rFonts w:ascii="Arial Narrow" w:hAnsi="Arial Narrow"/>
          <w:sz w:val="24"/>
          <w:szCs w:val="24"/>
          <w:lang w:val="fr-BE"/>
          <w:rPrChange w:id="216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 (un mouvement similaire a été constaté sur l</w:t>
      </w:r>
      <w:r w:rsidR="008D768F" w:rsidRPr="00CD50B5">
        <w:rPr>
          <w:rFonts w:ascii="Arial Narrow" w:hAnsi="Arial Narrow"/>
          <w:sz w:val="24"/>
          <w:szCs w:val="24"/>
          <w:lang w:val="fr-BE"/>
        </w:rPr>
        <w:t>’</w:t>
      </w:r>
      <w:r w:rsidR="008D768F" w:rsidRPr="00CD50B5">
        <w:rPr>
          <w:rFonts w:ascii="Arial Narrow" w:hAnsi="Arial Narrow"/>
          <w:sz w:val="24"/>
          <w:szCs w:val="24"/>
          <w:lang w:val="fr-BE"/>
          <w:rPrChange w:id="217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inflation </w:t>
      </w:r>
      <w:commentRangeStart w:id="218"/>
      <w:r w:rsidR="008D768F" w:rsidRPr="00CD50B5">
        <w:rPr>
          <w:rFonts w:ascii="Arial Narrow" w:hAnsi="Arial Narrow"/>
          <w:sz w:val="24"/>
          <w:szCs w:val="24"/>
          <w:lang w:val="fr-BE"/>
          <w:rPrChange w:id="219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européenne</w:t>
      </w:r>
      <w:commentRangeEnd w:id="218"/>
      <w:r w:rsidR="008D768F" w:rsidRPr="00CD50B5">
        <w:rPr>
          <w:rStyle w:val="CommentReference"/>
          <w:rFonts w:cs="Tahoma"/>
        </w:rPr>
        <w:commentReference w:id="218"/>
      </w:r>
      <w:r w:rsidR="008D768F" w:rsidRPr="00CD50B5">
        <w:rPr>
          <w:rFonts w:ascii="Arial Narrow" w:hAnsi="Arial Narrow"/>
          <w:sz w:val="24"/>
          <w:szCs w:val="24"/>
          <w:lang w:val="fr-BE"/>
          <w:rPrChange w:id="220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).</w:t>
      </w:r>
    </w:p>
    <w:p w14:paraId="1FB1120F" w14:textId="77777777" w:rsidR="008D768F" w:rsidRPr="00CD50B5" w:rsidRDefault="008D768F" w:rsidP="00765D9E">
      <w:pPr>
        <w:ind w:firstLine="720"/>
        <w:jc w:val="both"/>
        <w:rPr>
          <w:rFonts w:ascii="Arial Narrow" w:hAnsi="Arial Narrow"/>
          <w:sz w:val="24"/>
          <w:szCs w:val="24"/>
          <w:lang w:val="fr-BE"/>
          <w:rPrChange w:id="221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</w:pPr>
    </w:p>
    <w:p w14:paraId="670E9E91" w14:textId="77777777" w:rsidR="008D768F" w:rsidRPr="00EC5F9A" w:rsidRDefault="008D768F" w:rsidP="00EC5F9A">
      <w:pPr>
        <w:ind w:firstLine="720"/>
        <w:jc w:val="both"/>
        <w:rPr>
          <w:rFonts w:ascii="Arial Narrow" w:hAnsi="Arial Narrow"/>
          <w:sz w:val="24"/>
          <w:szCs w:val="24"/>
          <w:lang w:val="fr-BE"/>
        </w:rPr>
      </w:pPr>
      <w:r w:rsidRPr="00CD50B5">
        <w:rPr>
          <w:rFonts w:ascii="Arial Narrow" w:hAnsi="Arial Narrow"/>
          <w:sz w:val="24"/>
          <w:szCs w:val="24"/>
          <w:lang w:val="fr-BE"/>
          <w:rPrChange w:id="222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Néanmoins ce ralentissement sera de courte durée et nous devrions assister à une nouvelle accélération de l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223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IPC au plus tard partir du mois de Septembre pour terminer l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224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année à 5.83%. Il est bon de rappeler que le modèle ARIMA donne la tendance générale d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225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une série temporelle et peut </w:t>
      </w:r>
      <w:del w:id="226" w:author="chris" w:date="2021-07-14T01:10:00Z">
        <w:r w:rsidRPr="00CD50B5" w:rsidDel="008D16CB">
          <w:rPr>
            <w:rFonts w:ascii="Arial Narrow" w:hAnsi="Arial Narrow"/>
            <w:sz w:val="24"/>
            <w:szCs w:val="24"/>
            <w:lang w:val="fr-BE"/>
            <w:rPrChange w:id="227" w:author="Alexandre Lohmann" w:date="2021-07-15T16:39:00Z">
              <w:rPr>
                <w:rFonts w:ascii="Arial Narrow" w:hAnsi="Arial Narrow"/>
                <w:sz w:val="24"/>
                <w:szCs w:val="24"/>
                <w:highlight w:val="green"/>
                <w:lang w:val="fr-BE"/>
              </w:rPr>
            </w:rPrChange>
          </w:rPr>
          <w:delText xml:space="preserve"> </w:delText>
        </w:r>
      </w:del>
      <w:r w:rsidRPr="00CD50B5">
        <w:rPr>
          <w:rFonts w:ascii="Arial Narrow" w:hAnsi="Arial Narrow"/>
          <w:sz w:val="24"/>
          <w:szCs w:val="24"/>
          <w:lang w:val="fr-BE"/>
          <w:rPrChange w:id="228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servir à estimer l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229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inertie de l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230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inflation, mais ne saurait être interprété comme une prévision précise des taux d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231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inflation mensuels (même si ces modèles sont parfois meilleurs que les modèles structurels concernant les prévisions de court terme). Mon sentiment est que le «</w:t>
      </w:r>
      <w:r w:rsidRPr="00CD50B5">
        <w:rPr>
          <w:rFonts w:ascii="Arial Narrow" w:hAnsi="Arial Narrow"/>
          <w:sz w:val="24"/>
          <w:szCs w:val="24"/>
          <w:lang w:val="fr-BE"/>
        </w:rPr>
        <w:t> </w:t>
      </w:r>
      <w:r w:rsidRPr="00CD50B5">
        <w:rPr>
          <w:rFonts w:ascii="Arial Narrow" w:hAnsi="Arial Narrow"/>
          <w:sz w:val="24"/>
          <w:szCs w:val="24"/>
          <w:lang w:val="fr-BE"/>
          <w:rPrChange w:id="232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scénario ARIMA</w:t>
      </w:r>
      <w:r w:rsidRPr="00CD50B5">
        <w:rPr>
          <w:rFonts w:ascii="Arial Narrow" w:hAnsi="Arial Narrow"/>
          <w:sz w:val="24"/>
          <w:szCs w:val="24"/>
          <w:lang w:val="fr-BE"/>
        </w:rPr>
        <w:t> </w:t>
      </w:r>
      <w:r w:rsidRPr="00CD50B5">
        <w:rPr>
          <w:rFonts w:ascii="Arial Narrow" w:hAnsi="Arial Narrow"/>
          <w:sz w:val="24"/>
          <w:szCs w:val="24"/>
          <w:lang w:val="fr-BE"/>
          <w:rPrChange w:id="233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» doit être qualifié «</w:t>
      </w:r>
      <w:r w:rsidRPr="00CD50B5">
        <w:rPr>
          <w:rFonts w:ascii="Arial Narrow" w:hAnsi="Arial Narrow"/>
          <w:sz w:val="24"/>
          <w:szCs w:val="24"/>
          <w:lang w:val="fr-BE"/>
        </w:rPr>
        <w:t> </w:t>
      </w:r>
      <w:r w:rsidRPr="00CD50B5">
        <w:rPr>
          <w:rFonts w:ascii="Arial Narrow" w:hAnsi="Arial Narrow"/>
          <w:sz w:val="24"/>
          <w:szCs w:val="24"/>
          <w:lang w:val="fr-BE"/>
          <w:rPrChange w:id="234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d</w:t>
      </w:r>
      <w:r w:rsidRPr="00CD50B5">
        <w:rPr>
          <w:rFonts w:ascii="Arial Narrow" w:hAnsi="Arial Narrow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sz w:val="24"/>
          <w:szCs w:val="24"/>
          <w:lang w:val="fr-BE"/>
          <w:rPrChange w:id="235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>optimiste</w:t>
      </w:r>
      <w:r w:rsidRPr="00CD50B5">
        <w:rPr>
          <w:rFonts w:ascii="Arial Narrow" w:hAnsi="Arial Narrow"/>
          <w:sz w:val="24"/>
          <w:szCs w:val="24"/>
          <w:lang w:val="fr-BE"/>
        </w:rPr>
        <w:t> </w:t>
      </w:r>
      <w:r w:rsidRPr="00CD50B5">
        <w:rPr>
          <w:rFonts w:ascii="Arial Narrow" w:hAnsi="Arial Narrow"/>
          <w:sz w:val="24"/>
          <w:szCs w:val="24"/>
          <w:lang w:val="fr-BE"/>
          <w:rPrChange w:id="236" w:author="Alexandre Lohmann" w:date="2021-07-15T16:39:00Z">
            <w:rPr>
              <w:rFonts w:ascii="Arial Narrow" w:hAnsi="Arial Narrow"/>
              <w:sz w:val="24"/>
              <w:szCs w:val="24"/>
              <w:highlight w:val="green"/>
              <w:lang w:val="fr-BE"/>
            </w:rPr>
          </w:rPrChange>
        </w:rPr>
        <w:t xml:space="preserve">» </w:t>
      </w:r>
      <w:r w:rsidRPr="00CD50B5">
        <w:rPr>
          <w:rFonts w:ascii="Arial Narrow" w:hAnsi="Arial Narrow"/>
          <w:color w:val="000000"/>
          <w:sz w:val="24"/>
          <w:szCs w:val="24"/>
          <w:lang w:val="fr-BE"/>
          <w:rPrChange w:id="237" w:author="Alexandre Lohmann" w:date="2021-07-15T16:39:00Z">
            <w:rPr>
              <w:rFonts w:ascii="Arial Narrow" w:hAnsi="Arial Narrow"/>
              <w:color w:val="000000"/>
              <w:sz w:val="24"/>
              <w:szCs w:val="24"/>
              <w:highlight w:val="green"/>
              <w:lang w:val="fr-BE"/>
            </w:rPr>
          </w:rPrChange>
        </w:rPr>
        <w:t>vu les pressions actuelles dans l</w:t>
      </w:r>
      <w:r w:rsidRPr="00CD50B5">
        <w:rPr>
          <w:rFonts w:ascii="Arial Narrow" w:hAnsi="Arial Narrow"/>
          <w:color w:val="000000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color w:val="000000"/>
          <w:sz w:val="24"/>
          <w:szCs w:val="24"/>
          <w:lang w:val="fr-BE"/>
          <w:rPrChange w:id="238" w:author="Alexandre Lohmann" w:date="2021-07-15T16:39:00Z">
            <w:rPr>
              <w:rFonts w:ascii="Arial Narrow" w:hAnsi="Arial Narrow"/>
              <w:color w:val="000000"/>
              <w:sz w:val="24"/>
              <w:szCs w:val="24"/>
              <w:highlight w:val="green"/>
              <w:lang w:val="fr-BE"/>
            </w:rPr>
          </w:rPrChange>
        </w:rPr>
        <w:t>économie, la forte hausse</w:t>
      </w:r>
      <w:del w:id="239" w:author="chris" w:date="2021-07-14T01:11:00Z">
        <w:r w:rsidRPr="00CD50B5" w:rsidDel="008D16CB">
          <w:rPr>
            <w:rFonts w:ascii="Arial Narrow" w:hAnsi="Arial Narrow"/>
            <w:color w:val="000000"/>
            <w:sz w:val="24"/>
            <w:szCs w:val="24"/>
            <w:lang w:val="fr-BE"/>
            <w:rPrChange w:id="240" w:author="Alexandre Lohmann" w:date="2021-07-15T16:39:00Z">
              <w:rPr>
                <w:rFonts w:ascii="Arial Narrow" w:hAnsi="Arial Narrow"/>
                <w:color w:val="000000"/>
                <w:sz w:val="24"/>
                <w:szCs w:val="24"/>
                <w:highlight w:val="green"/>
                <w:lang w:val="fr-BE"/>
              </w:rPr>
            </w:rPrChange>
          </w:rPr>
          <w:delText>s</w:delText>
        </w:r>
      </w:del>
      <w:r w:rsidRPr="00CD50B5">
        <w:rPr>
          <w:rFonts w:ascii="Arial Narrow" w:hAnsi="Arial Narrow"/>
          <w:color w:val="000000"/>
          <w:sz w:val="24"/>
          <w:szCs w:val="24"/>
          <w:lang w:val="fr-BE"/>
          <w:rPrChange w:id="241" w:author="Alexandre Lohmann" w:date="2021-07-15T16:39:00Z">
            <w:rPr>
              <w:rFonts w:ascii="Arial Narrow" w:hAnsi="Arial Narrow"/>
              <w:color w:val="000000"/>
              <w:sz w:val="24"/>
              <w:szCs w:val="24"/>
              <w:highlight w:val="green"/>
              <w:lang w:val="fr-BE"/>
            </w:rPr>
          </w:rPrChange>
        </w:rPr>
        <w:t xml:space="preserve"> des prix du pétrole, les sècheresses dramatiques et la hausse des prix de l</w:t>
      </w:r>
      <w:r w:rsidRPr="00CD50B5">
        <w:rPr>
          <w:rFonts w:ascii="Arial Narrow" w:hAnsi="Arial Narrow"/>
          <w:color w:val="000000"/>
          <w:sz w:val="24"/>
          <w:szCs w:val="24"/>
          <w:lang w:val="fr-BE"/>
        </w:rPr>
        <w:t>’</w:t>
      </w:r>
      <w:r w:rsidRPr="00CD50B5">
        <w:rPr>
          <w:rFonts w:ascii="Arial Narrow" w:hAnsi="Arial Narrow"/>
          <w:color w:val="000000"/>
          <w:sz w:val="24"/>
          <w:szCs w:val="24"/>
          <w:lang w:val="fr-BE"/>
          <w:rPrChange w:id="242" w:author="Alexandre Lohmann" w:date="2021-07-15T16:39:00Z">
            <w:rPr>
              <w:rFonts w:ascii="Arial Narrow" w:hAnsi="Arial Narrow"/>
              <w:color w:val="000000"/>
              <w:sz w:val="24"/>
              <w:szCs w:val="24"/>
              <w:highlight w:val="green"/>
              <w:lang w:val="fr-BE"/>
            </w:rPr>
          </w:rPrChange>
        </w:rPr>
        <w:t xml:space="preserve">alimentation qui </w:t>
      </w:r>
      <w:del w:id="243" w:author="chris" w:date="2021-07-14T01:11:00Z">
        <w:r w:rsidRPr="00CD50B5" w:rsidDel="008D16CB">
          <w:rPr>
            <w:rFonts w:ascii="Arial Narrow" w:hAnsi="Arial Narrow"/>
            <w:color w:val="000000"/>
            <w:sz w:val="24"/>
            <w:szCs w:val="24"/>
            <w:lang w:val="fr-BE"/>
            <w:rPrChange w:id="244" w:author="Alexandre Lohmann" w:date="2021-07-15T16:39:00Z">
              <w:rPr>
                <w:rFonts w:ascii="Arial Narrow" w:hAnsi="Arial Narrow"/>
                <w:color w:val="000000"/>
                <w:sz w:val="24"/>
                <w:szCs w:val="24"/>
                <w:highlight w:val="green"/>
                <w:lang w:val="fr-BE"/>
              </w:rPr>
            </w:rPrChange>
          </w:rPr>
          <w:delText>devrait</w:delText>
        </w:r>
        <w:r w:rsidRPr="00CD50B5" w:rsidDel="008D16CB">
          <w:rPr>
            <w:rFonts w:ascii="Arial Narrow" w:hAnsi="Arial Narrow"/>
            <w:color w:val="000000"/>
            <w:sz w:val="24"/>
            <w:szCs w:val="24"/>
            <w:lang w:val="fr-BE"/>
            <w:rPrChange w:id="245" w:author="Alexandre Lohmann" w:date="2021-07-15T16:39:00Z">
              <w:rPr>
                <w:rFonts w:ascii="Arial Narrow" w:hAnsi="Arial Narrow"/>
                <w:color w:val="000000"/>
                <w:sz w:val="24"/>
                <w:szCs w:val="24"/>
                <w:lang w:val="fr-BE"/>
              </w:rPr>
            </w:rPrChange>
          </w:rPr>
          <w:delText> </w:delText>
        </w:r>
      </w:del>
      <w:ins w:id="246" w:author="chris" w:date="2021-07-14T01:11:00Z">
        <w:r w:rsidRPr="00CD50B5">
          <w:rPr>
            <w:rFonts w:ascii="Arial Narrow" w:hAnsi="Arial Narrow"/>
            <w:color w:val="000000"/>
            <w:sz w:val="24"/>
            <w:szCs w:val="24"/>
            <w:lang w:val="fr-BE"/>
            <w:rPrChange w:id="247" w:author="Alexandre Lohmann" w:date="2021-07-15T16:39:00Z">
              <w:rPr>
                <w:rFonts w:ascii="Arial Narrow" w:hAnsi="Arial Narrow"/>
                <w:color w:val="000000"/>
                <w:sz w:val="24"/>
                <w:szCs w:val="24"/>
                <w:highlight w:val="green"/>
                <w:lang w:val="fr-BE"/>
              </w:rPr>
            </w:rPrChange>
          </w:rPr>
          <w:t>devrait</w:t>
        </w:r>
        <w:r w:rsidRPr="00CD50B5">
          <w:rPr>
            <w:rFonts w:ascii="Arial Narrow" w:hAnsi="Arial Narrow"/>
            <w:color w:val="000000"/>
            <w:sz w:val="24"/>
            <w:szCs w:val="24"/>
            <w:lang w:val="fr-BE"/>
          </w:rPr>
          <w:t xml:space="preserve"> </w:t>
        </w:r>
      </w:ins>
      <w:r w:rsidRPr="00CD50B5">
        <w:rPr>
          <w:rFonts w:ascii="Arial Narrow" w:hAnsi="Arial Narrow"/>
          <w:color w:val="000000"/>
          <w:sz w:val="24"/>
          <w:szCs w:val="24"/>
          <w:lang w:val="fr-BE"/>
          <w:rPrChange w:id="248" w:author="Alexandre Lohmann" w:date="2021-07-15T16:39:00Z">
            <w:rPr>
              <w:rFonts w:ascii="Arial Narrow" w:hAnsi="Arial Narrow"/>
              <w:color w:val="000000"/>
              <w:sz w:val="24"/>
              <w:szCs w:val="24"/>
              <w:highlight w:val="green"/>
              <w:lang w:val="fr-BE"/>
            </w:rPr>
          </w:rPrChange>
        </w:rPr>
        <w:t>en découler. Néanmoins ce résultat est encore supérieur aux prévisions des analystes dans la dernière enquête de la Federal Reserve</w:t>
      </w:r>
      <w:del w:id="249" w:author="chris" w:date="2021-07-14T01:11:00Z">
        <w:r w:rsidRPr="00CD50B5" w:rsidDel="008D16CB">
          <w:rPr>
            <w:rFonts w:ascii="Arial Narrow" w:hAnsi="Arial Narrow"/>
            <w:color w:val="000000"/>
            <w:sz w:val="24"/>
            <w:szCs w:val="24"/>
            <w:lang w:val="fr-BE"/>
            <w:rPrChange w:id="250" w:author="Alexandre Lohmann" w:date="2021-07-15T16:39:00Z">
              <w:rPr>
                <w:rFonts w:ascii="Arial Narrow" w:hAnsi="Arial Narrow"/>
                <w:color w:val="000000"/>
                <w:sz w:val="24"/>
                <w:szCs w:val="24"/>
                <w:highlight w:val="green"/>
                <w:lang w:val="fr-BE"/>
              </w:rPr>
            </w:rPrChange>
          </w:rPr>
          <w:delText>.</w:delText>
        </w:r>
      </w:del>
      <w:r w:rsidRPr="00CD50B5">
        <w:rPr>
          <w:rFonts w:ascii="Arial Narrow" w:hAnsi="Arial Narrow"/>
          <w:color w:val="000000"/>
          <w:sz w:val="24"/>
          <w:szCs w:val="24"/>
          <w:lang w:val="fr-BE"/>
          <w:rPrChange w:id="251" w:author="Alexandre Lohmann" w:date="2021-07-15T16:39:00Z">
            <w:rPr>
              <w:rFonts w:ascii="Arial Narrow" w:hAnsi="Arial Narrow"/>
              <w:color w:val="000000"/>
              <w:sz w:val="24"/>
              <w:szCs w:val="24"/>
              <w:highlight w:val="green"/>
              <w:lang w:val="fr-BE"/>
            </w:rPr>
          </w:rPrChange>
        </w:rPr>
        <w:t xml:space="preserve"> (moyenne annuelle de 3%).</w:t>
      </w:r>
    </w:p>
    <w:p w14:paraId="36E607B4" w14:textId="77777777" w:rsidR="008D768F" w:rsidRPr="00372C45" w:rsidRDefault="008D768F" w:rsidP="007F0859">
      <w:pPr>
        <w:spacing w:line="276" w:lineRule="auto"/>
        <w:jc w:val="both"/>
        <w:rPr>
          <w:rFonts w:ascii="Arial Narrow" w:hAnsi="Arial Narrow"/>
          <w:color w:val="000000"/>
          <w:sz w:val="24"/>
          <w:szCs w:val="24"/>
          <w:highlight w:val="yellow"/>
          <w:lang w:val="fr-BE"/>
        </w:rPr>
      </w:pPr>
    </w:p>
    <w:p w14:paraId="31C254DD" w14:textId="77777777" w:rsidR="008D768F" w:rsidRPr="00372C45" w:rsidRDefault="008D768F" w:rsidP="007F0859">
      <w:pPr>
        <w:spacing w:line="276" w:lineRule="auto"/>
        <w:jc w:val="both"/>
        <w:rPr>
          <w:rFonts w:ascii="Arial Narrow" w:hAnsi="Arial Narrow"/>
          <w:color w:val="000000"/>
          <w:sz w:val="24"/>
          <w:szCs w:val="24"/>
          <w:highlight w:val="yellow"/>
          <w:lang w:val="fr-BE"/>
        </w:rPr>
      </w:pPr>
    </w:p>
    <w:p w14:paraId="073E7F46" w14:textId="77777777" w:rsidR="008D768F" w:rsidRPr="00F076E4" w:rsidRDefault="008D768F" w:rsidP="00B332E3">
      <w:pPr>
        <w:spacing w:line="276" w:lineRule="auto"/>
        <w:jc w:val="both"/>
        <w:rPr>
          <w:rFonts w:ascii="Arial Narrow" w:hAnsi="Arial Narrow"/>
          <w:color w:val="000000"/>
          <w:sz w:val="24"/>
          <w:szCs w:val="24"/>
          <w:highlight w:val="yellow"/>
          <w:lang w:val="fr-BE"/>
        </w:rPr>
      </w:pPr>
    </w:p>
    <w:p w14:paraId="03A563DF" w14:textId="77777777" w:rsidR="008D768F" w:rsidRPr="00F076E4" w:rsidRDefault="008D768F" w:rsidP="00195D2E">
      <w:pPr>
        <w:spacing w:line="276" w:lineRule="auto"/>
        <w:jc w:val="both"/>
        <w:rPr>
          <w:rFonts w:ascii="Arial Narrow" w:hAnsi="Arial Narrow"/>
          <w:sz w:val="24"/>
          <w:szCs w:val="24"/>
          <w:lang w:val="fr-BE"/>
        </w:rPr>
      </w:pPr>
      <w:r w:rsidRPr="00F076E4">
        <w:rPr>
          <w:rFonts w:ascii="Arial Narrow" w:hAnsi="Arial Narrow"/>
          <w:sz w:val="24"/>
          <w:szCs w:val="24"/>
          <w:lang w:val="fr-BE"/>
        </w:rPr>
        <w:t xml:space="preserve"> </w:t>
      </w:r>
    </w:p>
    <w:p w14:paraId="7AF50167" w14:textId="77777777" w:rsidR="008D768F" w:rsidRDefault="008D768F" w:rsidP="00195D2E">
      <w:pPr>
        <w:spacing w:line="276" w:lineRule="auto"/>
        <w:jc w:val="both"/>
        <w:rPr>
          <w:rFonts w:ascii="Arial Narrow" w:hAnsi="Arial Narrow"/>
          <w:sz w:val="24"/>
          <w:szCs w:val="24"/>
          <w:lang w:val="fr-BE"/>
        </w:rPr>
      </w:pPr>
    </w:p>
    <w:p w14:paraId="2443D0BE" w14:textId="77777777" w:rsidR="008D768F" w:rsidRPr="00195D2E" w:rsidRDefault="008D768F" w:rsidP="0026206F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  <w:lang w:val="fr-BE"/>
        </w:rPr>
      </w:pPr>
      <w:bookmarkStart w:id="252" w:name="_Hlk76637222"/>
      <w:r w:rsidRPr="00A16AA1">
        <w:rPr>
          <w:b/>
          <w:bCs/>
          <w:color w:val="FF0000"/>
          <w:lang w:val="fr-BE"/>
        </w:rPr>
        <w:t xml:space="preserve">Cette newsletter est publiée gratuitement mais il est possible de nous soutenir en nous laissant quelques pourboires </w:t>
      </w:r>
      <w:r>
        <w:rPr>
          <w:b/>
          <w:bCs/>
          <w:color w:val="FF0000"/>
          <w:lang w:val="fr-BE"/>
        </w:rPr>
        <w:t xml:space="preserve"> de manière ponctuelle </w:t>
      </w:r>
      <w:r w:rsidRPr="00A16AA1">
        <w:rPr>
          <w:b/>
          <w:bCs/>
          <w:color w:val="FF0000"/>
          <w:lang w:val="fr-BE"/>
        </w:rPr>
        <w:t>(2€</w:t>
      </w:r>
      <w:r>
        <w:rPr>
          <w:b/>
          <w:bCs/>
          <w:color w:val="FF0000"/>
          <w:lang w:val="fr-BE"/>
        </w:rPr>
        <w:t xml:space="preserve">…) </w:t>
      </w:r>
      <w:r w:rsidRPr="00A16AA1">
        <w:rPr>
          <w:b/>
          <w:bCs/>
          <w:color w:val="FF0000"/>
          <w:lang w:val="fr-BE"/>
        </w:rPr>
        <w:t>en cliquant sur ce lien sécurisé. Votre soutien est important pour nous permettre d’inscrire ce projet dans le temps long</w:t>
      </w:r>
      <w:r>
        <w:rPr>
          <w:b/>
          <w:bCs/>
          <w:color w:val="FF0000"/>
          <w:lang w:val="fr-BE"/>
        </w:rPr>
        <w:t xml:space="preserve">, de développer de nouveau contenus sur différents supports. </w:t>
      </w:r>
    </w:p>
    <w:p w14:paraId="58ABDA78" w14:textId="77777777" w:rsidR="008D768F" w:rsidRPr="00DE52A8" w:rsidRDefault="008D768F" w:rsidP="00214108">
      <w:pPr>
        <w:spacing w:line="276" w:lineRule="auto"/>
        <w:jc w:val="both"/>
        <w:rPr>
          <w:b/>
          <w:bCs/>
          <w:color w:val="FF0000"/>
          <w:lang w:val="fr-BE"/>
        </w:rPr>
      </w:pPr>
    </w:p>
    <w:p w14:paraId="53E91871" w14:textId="68334438" w:rsidR="008D768F" w:rsidRPr="00D12583" w:rsidRDefault="0044162F" w:rsidP="00AF1BF4">
      <w:pPr>
        <w:jc w:val="center"/>
        <w:rPr>
          <w:lang w:val="fr-BE"/>
        </w:rPr>
      </w:pPr>
      <w:r>
        <w:rPr>
          <w:noProof/>
          <w:lang w:val="fr-FR" w:eastAsia="fr-FR"/>
        </w:rPr>
        <w:drawing>
          <wp:inline distT="0" distB="0" distL="0" distR="0" wp14:anchorId="1CACAE88" wp14:editId="48E73043">
            <wp:extent cx="2552700" cy="1013460"/>
            <wp:effectExtent l="0" t="0" r="0" b="0"/>
            <wp:docPr id="1" name="Picture 5" descr="TextDescription automatically generated with medium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Description automatically generated with medium confidenc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bookmarkEnd w:id="252"/>
    <w:p w14:paraId="305B81A4" w14:textId="77777777" w:rsidR="008D768F" w:rsidRPr="00707859" w:rsidRDefault="008D768F">
      <w:pPr>
        <w:rPr>
          <w:lang w:val="en-GB"/>
        </w:rPr>
      </w:pPr>
    </w:p>
    <w:sectPr w:rsidR="008D768F" w:rsidRPr="00707859" w:rsidSect="008D13E0">
      <w:footerReference w:type="default" r:id="rId14"/>
      <w:pgSz w:w="11906" w:h="16838"/>
      <w:pgMar w:top="1406" w:right="720" w:bottom="766" w:left="720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4" w:author="chris" w:date="2021-07-14T00:58:00Z" w:initials="c">
    <w:p w14:paraId="27B05526" w14:textId="77777777" w:rsidR="008D768F" w:rsidRDefault="008D768F">
      <w:pPr>
        <w:pStyle w:val="CommentText"/>
      </w:pPr>
      <w:r>
        <w:rPr>
          <w:rStyle w:val="CommentReference"/>
          <w:rFonts w:cs="Tahoma"/>
        </w:rPr>
        <w:annotationRef/>
      </w:r>
      <w:r>
        <w:t>En standardisant tes commandes de style tu aurais toujours le même retrait de 1ère ligne dans tout le document</w:t>
      </w:r>
    </w:p>
  </w:comment>
  <w:comment w:id="48" w:author="chris" w:date="2021-07-14T00:59:00Z" w:initials="c">
    <w:p w14:paraId="32BF600F" w14:textId="77777777" w:rsidR="008D768F" w:rsidRDefault="008D768F">
      <w:pPr>
        <w:pStyle w:val="CommentText"/>
      </w:pPr>
      <w:r>
        <w:rPr>
          <w:rStyle w:val="CommentReference"/>
          <w:rFonts w:cs="Tahoma"/>
        </w:rPr>
        <w:annotationRef/>
      </w:r>
      <w:r>
        <w:t>que veux tu dire par repassée?</w:t>
      </w:r>
    </w:p>
  </w:comment>
  <w:comment w:id="53" w:author="chris" w:date="2021-07-14T01:00:00Z" w:initials="c">
    <w:p w14:paraId="72D4DD56" w14:textId="77777777" w:rsidR="008D768F" w:rsidRDefault="008D768F">
      <w:pPr>
        <w:pStyle w:val="CommentText"/>
      </w:pPr>
      <w:r>
        <w:rPr>
          <w:rStyle w:val="CommentReference"/>
          <w:rFonts w:cs="Tahoma"/>
        </w:rPr>
        <w:annotationRef/>
      </w:r>
      <w:r>
        <w:t>pas claire cette phrase</w:t>
      </w:r>
    </w:p>
  </w:comment>
  <w:comment w:id="93" w:author="chris" w:date="2021-07-14T01:02:00Z" w:initials="c">
    <w:p w14:paraId="6B3C2DCA" w14:textId="77777777" w:rsidR="008D768F" w:rsidRDefault="008D768F">
      <w:pPr>
        <w:pStyle w:val="CommentText"/>
      </w:pPr>
      <w:r>
        <w:rPr>
          <w:rStyle w:val="CommentReference"/>
          <w:rFonts w:cs="Tahoma"/>
        </w:rPr>
        <w:annotationRef/>
      </w:r>
      <w:r>
        <w:t>démarrer par "de plus" après une coupure d'une ligne entre 2 chapitre, c'est surprenant car ça coupe la liaison</w:t>
      </w:r>
    </w:p>
  </w:comment>
  <w:comment w:id="180" w:author="chris" w:date="2021-07-14T01:07:00Z" w:initials="c">
    <w:p w14:paraId="7EB5A0D4" w14:textId="77777777" w:rsidR="008D768F" w:rsidRDefault="008D768F">
      <w:pPr>
        <w:pStyle w:val="CommentText"/>
      </w:pPr>
      <w:r>
        <w:rPr>
          <w:rStyle w:val="CommentReference"/>
          <w:rFonts w:cs="Tahoma"/>
        </w:rPr>
        <w:annotationRef/>
      </w:r>
      <w:r>
        <w:t>traduction de l'acronyme ou sourcref source du modèle?</w:t>
      </w:r>
    </w:p>
  </w:comment>
  <w:comment w:id="186" w:author="chris" w:date="2021-07-14T01:08:00Z" w:initials="c">
    <w:p w14:paraId="18E7EE5D" w14:textId="77777777" w:rsidR="008D768F" w:rsidRDefault="008D768F">
      <w:pPr>
        <w:pStyle w:val="CommentText"/>
      </w:pPr>
      <w:r>
        <w:rPr>
          <w:rStyle w:val="CommentReference"/>
          <w:rFonts w:cs="Tahoma"/>
        </w:rPr>
        <w:annotationRef/>
      </w:r>
      <w:r>
        <w:t>peut-être privilégier l'usage du "nous et notre?"</w:t>
      </w:r>
    </w:p>
  </w:comment>
  <w:comment w:id="212" w:author="chris" w:date="2021-07-14T01:10:00Z" w:initials="c">
    <w:p w14:paraId="14B01751" w14:textId="77777777" w:rsidR="008D768F" w:rsidRDefault="008D768F">
      <w:pPr>
        <w:pStyle w:val="CommentText"/>
      </w:pPr>
      <w:r>
        <w:rPr>
          <w:rStyle w:val="CommentReference"/>
          <w:rFonts w:cs="Tahoma"/>
        </w:rPr>
        <w:annotationRef/>
      </w:r>
      <w:r>
        <w:t>phrase bizarre, un ralentissement lié à une augmentation. Devrais peut-être s'écrire autrement</w:t>
      </w:r>
    </w:p>
  </w:comment>
  <w:comment w:id="218" w:author="chris" w:date="2021-07-14T01:10:00Z" w:initials="c">
    <w:p w14:paraId="427B3460" w14:textId="77777777" w:rsidR="008D768F" w:rsidRDefault="008D768F">
      <w:pPr>
        <w:pStyle w:val="CommentText"/>
      </w:pPr>
      <w:r>
        <w:rPr>
          <w:rStyle w:val="CommentReference"/>
          <w:rFonts w:cs="Tahoma"/>
        </w:rPr>
        <w:annotationRef/>
      </w:r>
      <w:r>
        <w:t>ref?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B05526" w15:done="0"/>
  <w15:commentEx w15:paraId="32BF600F" w15:done="0"/>
  <w15:commentEx w15:paraId="72D4DD56" w15:done="0"/>
  <w15:commentEx w15:paraId="6B3C2DCA" w15:done="0"/>
  <w15:commentEx w15:paraId="7EB5A0D4" w15:done="0"/>
  <w15:commentEx w15:paraId="18E7EE5D" w15:done="0"/>
  <w15:commentEx w15:paraId="14B01751" w15:done="0"/>
  <w15:commentEx w15:paraId="427B34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B05526" w16cid:durableId="2499370A"/>
  <w16cid:commentId w16cid:paraId="32BF600F" w16cid:durableId="2499370B"/>
  <w16cid:commentId w16cid:paraId="72D4DD56" w16cid:durableId="2499370C"/>
  <w16cid:commentId w16cid:paraId="6B3C2DCA" w16cid:durableId="2499370D"/>
  <w16cid:commentId w16cid:paraId="7EB5A0D4" w16cid:durableId="2499370E"/>
  <w16cid:commentId w16cid:paraId="18E7EE5D" w16cid:durableId="2499370F"/>
  <w16cid:commentId w16cid:paraId="14B01751" w16cid:durableId="24993710"/>
  <w16cid:commentId w16cid:paraId="427B3460" w16cid:durableId="249937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A98C2" w14:textId="77777777" w:rsidR="00296838" w:rsidRDefault="00296838" w:rsidP="00AF1BF4">
      <w:r>
        <w:separator/>
      </w:r>
    </w:p>
  </w:endnote>
  <w:endnote w:type="continuationSeparator" w:id="0">
    <w:p w14:paraId="6466291D" w14:textId="77777777" w:rsidR="00296838" w:rsidRDefault="00296838" w:rsidP="00AF1BF4">
      <w:r>
        <w:continuationSeparator/>
      </w:r>
    </w:p>
  </w:endnote>
  <w:endnote w:id="1">
    <w:p w14:paraId="5AFDBC79" w14:textId="77777777" w:rsidR="008D768F" w:rsidRDefault="008D768F" w:rsidP="00AF1BF4">
      <w:pPr>
        <w:pStyle w:val="EndnoteText"/>
      </w:pPr>
      <w:r>
        <w:rPr>
          <w:rStyle w:val="EndnoteReference"/>
          <w:rFonts w:cs="Tahoma"/>
        </w:rPr>
        <w:endnoteRef/>
      </w:r>
      <w:r w:rsidRPr="00217468">
        <w:rPr>
          <w:lang w:val="fr-BE"/>
        </w:rPr>
        <w:t xml:space="preserve">Economiste basé au Brésil, Maître en Economie (Université de Coimbra, Portugal) - top 3 des économistes prévisionnistes, inflation générale de marché dans les catégories moyen et long terme au Brésil. 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Light">
    <w:altName w:val="Cambria"/>
    <w:panose1 w:val="00000000000000000000"/>
    <w:charset w:val="00"/>
    <w:family w:val="roman"/>
    <w:notTrueType/>
    <w:pitch w:val="default"/>
  </w:font>
  <w:font w:name="Ubuntu">
    <w:altName w:val="Cambria"/>
    <w:charset w:val="00"/>
    <w:family w:val="swiss"/>
    <w:pitch w:val="variable"/>
    <w:sig w:usb0="E00002FF" w:usb1="5000205B" w:usb2="00000000" w:usb3="00000000" w:csb0="0000009F" w:csb1="00000000"/>
  </w:font>
  <w:font w:name="Times New Roman (Títulos CS)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720CF" w14:textId="77777777" w:rsidR="008D768F" w:rsidRDefault="008D768F">
    <w:pPr>
      <w:pStyle w:val="Footer"/>
    </w:pPr>
  </w:p>
  <w:p w14:paraId="7B629105" w14:textId="77777777" w:rsidR="008D768F" w:rsidRDefault="008D768F">
    <w:pPr>
      <w:pStyle w:val="Footer"/>
      <w:pageBreakBefore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2E9B7" w14:textId="77777777" w:rsidR="00296838" w:rsidRDefault="00296838" w:rsidP="00AF1BF4">
      <w:r>
        <w:separator/>
      </w:r>
    </w:p>
  </w:footnote>
  <w:footnote w:type="continuationSeparator" w:id="0">
    <w:p w14:paraId="3D4C14CA" w14:textId="77777777" w:rsidR="00296838" w:rsidRDefault="00296838" w:rsidP="00AF1BF4">
      <w:r>
        <w:continuationSeparator/>
      </w:r>
    </w:p>
  </w:footnote>
  <w:footnote w:id="1">
    <w:p w14:paraId="77287733" w14:textId="09EF7BB9" w:rsidR="008D768F" w:rsidDel="00CD50B5" w:rsidRDefault="008D768F">
      <w:pPr>
        <w:pStyle w:val="FootnoteText"/>
        <w:rPr>
          <w:del w:id="109" w:author="Alexandre Lohmann" w:date="2021-07-15T16:41:00Z"/>
        </w:rPr>
      </w:pPr>
      <w:ins w:id="110" w:author="chris" w:date="2021-07-14T01:03:00Z">
        <w:del w:id="111" w:author="Alexandre Lohmann" w:date="2021-07-15T16:41:00Z">
          <w:r w:rsidDel="00CD50B5">
            <w:rPr>
              <w:rStyle w:val="FootnoteReference"/>
              <w:rFonts w:cs="Tahoma"/>
            </w:rPr>
            <w:footnoteRef/>
          </w:r>
          <w:r w:rsidDel="00CD50B5">
            <w:delText xml:space="preserve"> </w:delText>
          </w:r>
          <w:r w:rsidRPr="00607A74" w:rsidDel="00CD50B5">
            <w:rPr>
              <w:lang w:val="en-GB"/>
              <w:rPrChange w:id="112" w:author="Alexandre Lohmann" w:date="2021-07-14T10:12:00Z">
                <w:rPr>
                  <w:lang w:val="fr-FR"/>
                </w:rPr>
              </w:rPrChange>
            </w:rPr>
            <w:delText>IPC : Ixxx Pxxx Cxxx</w:delText>
          </w:r>
        </w:del>
      </w:ins>
    </w:p>
  </w:footnote>
  <w:footnote w:id="2">
    <w:p w14:paraId="6671C833" w14:textId="77777777" w:rsidR="008D768F" w:rsidDel="00CD50B5" w:rsidRDefault="008D768F">
      <w:pPr>
        <w:pStyle w:val="FootnoteText"/>
        <w:rPr>
          <w:del w:id="133" w:author="Alexandre Lohmann" w:date="2021-07-15T16:41:00Z"/>
        </w:rPr>
      </w:pPr>
      <w:ins w:id="134" w:author="chris" w:date="2021-07-14T01:05:00Z">
        <w:del w:id="135" w:author="Alexandre Lohmann" w:date="2021-07-15T16:41:00Z">
          <w:r w:rsidDel="00CD50B5">
            <w:rPr>
              <w:rStyle w:val="FootnoteReference"/>
              <w:rFonts w:cs="Tahoma"/>
            </w:rPr>
            <w:footnoteRef/>
          </w:r>
          <w:r w:rsidDel="00CD50B5">
            <w:delText xml:space="preserve"> </w:delText>
          </w:r>
          <w:r w:rsidRPr="00607A74" w:rsidDel="00CD50B5">
            <w:rPr>
              <w:lang w:val="en-GB"/>
              <w:rPrChange w:id="136" w:author="Alexandre Lohmann" w:date="2021-07-14T10:12:00Z">
                <w:rPr>
                  <w:lang w:val="fr-FR"/>
                </w:rPr>
              </w:rPrChange>
            </w:rPr>
            <w:delText xml:space="preserve"> SPF : S ???</w:delText>
          </w:r>
        </w:del>
      </w:ins>
    </w:p>
  </w:footnote>
  <w:footnote w:id="3">
    <w:p w14:paraId="361A434A" w14:textId="77777777" w:rsidR="008D768F" w:rsidDel="00CD50B5" w:rsidRDefault="008D768F">
      <w:pPr>
        <w:pStyle w:val="FootnoteText"/>
        <w:rPr>
          <w:del w:id="145" w:author="Alexandre Lohmann" w:date="2021-07-15T16:40:00Z"/>
        </w:rPr>
      </w:pPr>
      <w:ins w:id="146" w:author="chris" w:date="2021-07-14T01:05:00Z">
        <w:del w:id="147" w:author="Alexandre Lohmann" w:date="2021-07-15T16:40:00Z">
          <w:r w:rsidDel="00CD50B5">
            <w:rPr>
              <w:rStyle w:val="FootnoteReference"/>
              <w:rFonts w:cs="Tahoma"/>
            </w:rPr>
            <w:footnoteRef/>
          </w:r>
          <w:r w:rsidDel="00CD50B5">
            <w:delText xml:space="preserve"> </w:delText>
          </w:r>
          <w:r w:rsidDel="00CD50B5">
            <w:rPr>
              <w:lang w:val="fr-FR"/>
            </w:rPr>
            <w:delText>CPI : Cxxx Pxxx Ixxx</w:delText>
          </w:r>
        </w:del>
      </w:ins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xandre Lohmann">
    <w15:presenceInfo w15:providerId="None" w15:userId="Alexandre Lohma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F4"/>
    <w:rsid w:val="00011388"/>
    <w:rsid w:val="000363BA"/>
    <w:rsid w:val="00037FC0"/>
    <w:rsid w:val="00056BA4"/>
    <w:rsid w:val="00090FC7"/>
    <w:rsid w:val="000B0095"/>
    <w:rsid w:val="000F04F3"/>
    <w:rsid w:val="00125512"/>
    <w:rsid w:val="00141E26"/>
    <w:rsid w:val="00195D2E"/>
    <w:rsid w:val="001C1DE7"/>
    <w:rsid w:val="001D5144"/>
    <w:rsid w:val="00212780"/>
    <w:rsid w:val="00214108"/>
    <w:rsid w:val="00217468"/>
    <w:rsid w:val="0022110B"/>
    <w:rsid w:val="002245B0"/>
    <w:rsid w:val="00227D4B"/>
    <w:rsid w:val="002350F2"/>
    <w:rsid w:val="0026206F"/>
    <w:rsid w:val="00284A78"/>
    <w:rsid w:val="002909A5"/>
    <w:rsid w:val="00296838"/>
    <w:rsid w:val="002A1108"/>
    <w:rsid w:val="00372C45"/>
    <w:rsid w:val="003903C1"/>
    <w:rsid w:val="003A0FF4"/>
    <w:rsid w:val="003C6CD4"/>
    <w:rsid w:val="003C7F59"/>
    <w:rsid w:val="003E388F"/>
    <w:rsid w:val="0044162F"/>
    <w:rsid w:val="00490076"/>
    <w:rsid w:val="004A4D52"/>
    <w:rsid w:val="004B761A"/>
    <w:rsid w:val="004C20FD"/>
    <w:rsid w:val="004C45A9"/>
    <w:rsid w:val="004D4949"/>
    <w:rsid w:val="004E4514"/>
    <w:rsid w:val="0052697C"/>
    <w:rsid w:val="005D13A8"/>
    <w:rsid w:val="005F4DE7"/>
    <w:rsid w:val="00607A74"/>
    <w:rsid w:val="00636D29"/>
    <w:rsid w:val="0065462F"/>
    <w:rsid w:val="00674159"/>
    <w:rsid w:val="00687307"/>
    <w:rsid w:val="006A3EAE"/>
    <w:rsid w:val="00707859"/>
    <w:rsid w:val="00765D9E"/>
    <w:rsid w:val="007D402D"/>
    <w:rsid w:val="007D6A39"/>
    <w:rsid w:val="007E07FE"/>
    <w:rsid w:val="007F0859"/>
    <w:rsid w:val="008002A3"/>
    <w:rsid w:val="0081406F"/>
    <w:rsid w:val="00891F92"/>
    <w:rsid w:val="008B47F0"/>
    <w:rsid w:val="008D13E0"/>
    <w:rsid w:val="008D16CB"/>
    <w:rsid w:val="008D2ECB"/>
    <w:rsid w:val="008D768F"/>
    <w:rsid w:val="008F7765"/>
    <w:rsid w:val="009057C8"/>
    <w:rsid w:val="009464C1"/>
    <w:rsid w:val="009647E9"/>
    <w:rsid w:val="009A6A35"/>
    <w:rsid w:val="009B46FA"/>
    <w:rsid w:val="009E48D9"/>
    <w:rsid w:val="009F1907"/>
    <w:rsid w:val="00A03791"/>
    <w:rsid w:val="00A16AA1"/>
    <w:rsid w:val="00A62DD8"/>
    <w:rsid w:val="00A97899"/>
    <w:rsid w:val="00AD1CCE"/>
    <w:rsid w:val="00AF1BF4"/>
    <w:rsid w:val="00AF2365"/>
    <w:rsid w:val="00AF581D"/>
    <w:rsid w:val="00B1091B"/>
    <w:rsid w:val="00B332E3"/>
    <w:rsid w:val="00B60FEC"/>
    <w:rsid w:val="00BC5D8E"/>
    <w:rsid w:val="00C622F9"/>
    <w:rsid w:val="00C8687A"/>
    <w:rsid w:val="00C87CFF"/>
    <w:rsid w:val="00C95F80"/>
    <w:rsid w:val="00CA1212"/>
    <w:rsid w:val="00CD50B5"/>
    <w:rsid w:val="00CE784B"/>
    <w:rsid w:val="00D037BE"/>
    <w:rsid w:val="00D12583"/>
    <w:rsid w:val="00D30C68"/>
    <w:rsid w:val="00D97D49"/>
    <w:rsid w:val="00DB6598"/>
    <w:rsid w:val="00DB7663"/>
    <w:rsid w:val="00DE52A8"/>
    <w:rsid w:val="00E54EF7"/>
    <w:rsid w:val="00E83A29"/>
    <w:rsid w:val="00E96DAC"/>
    <w:rsid w:val="00EC5F9A"/>
    <w:rsid w:val="00ED5EF2"/>
    <w:rsid w:val="00ED7DD8"/>
    <w:rsid w:val="00EF25B2"/>
    <w:rsid w:val="00EF6FD1"/>
    <w:rsid w:val="00F076E4"/>
    <w:rsid w:val="00F60AEC"/>
    <w:rsid w:val="00F60B6D"/>
    <w:rsid w:val="00FB2628"/>
    <w:rsid w:val="00FC20A4"/>
    <w:rsid w:val="00FC44F4"/>
    <w:rsid w:val="00FE128D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CB380"/>
  <w15:docId w15:val="{095A3A60-B6ED-44F3-BFC0-252B8345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BF4"/>
    <w:pPr>
      <w:widowControl w:val="0"/>
      <w:suppressAutoHyphens/>
      <w:autoSpaceDN w:val="0"/>
      <w:textAlignment w:val="baseline"/>
    </w:pPr>
    <w:rPr>
      <w:rFonts w:cs="Tahoma"/>
      <w:lang w:val="pt-B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pPr>
      <w:widowControl/>
      <w:suppressAutoHyphens w:val="0"/>
      <w:autoSpaceDN/>
      <w:textAlignment w:val="auto"/>
    </w:pPr>
    <w:rPr>
      <w:rFonts w:ascii="Tahoma" w:hAnsi="Tahoma"/>
      <w:sz w:val="16"/>
      <w:szCs w:val="16"/>
      <w:lang w:val="fr-FR" w:eastAsia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0D"/>
    <w:rPr>
      <w:rFonts w:ascii="Times New Roman" w:hAnsi="Times New Roman" w:cs="Tahoma"/>
      <w:sz w:val="0"/>
      <w:szCs w:val="0"/>
      <w:lang w:val="pt-BR" w:eastAsia="en-US"/>
    </w:rPr>
  </w:style>
  <w:style w:type="paragraph" w:customStyle="1" w:styleId="Standard">
    <w:name w:val="Standard"/>
    <w:uiPriority w:val="99"/>
    <w:rsid w:val="00AF1BF4"/>
    <w:pPr>
      <w:suppressAutoHyphens/>
      <w:autoSpaceDN w:val="0"/>
      <w:spacing w:after="200" w:line="276" w:lineRule="auto"/>
      <w:textAlignment w:val="baseline"/>
    </w:pPr>
    <w:rPr>
      <w:rFonts w:ascii="Ubuntu Light" w:hAnsi="Ubuntu Light" w:cs="Ubuntu Light"/>
      <w:sz w:val="20"/>
      <w:lang w:val="pt-BR" w:eastAsia="en-US"/>
    </w:rPr>
  </w:style>
  <w:style w:type="paragraph" w:styleId="Footer">
    <w:name w:val="footer"/>
    <w:basedOn w:val="Standard"/>
    <w:link w:val="FooterChar"/>
    <w:uiPriority w:val="99"/>
    <w:rsid w:val="00AF1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F1BF4"/>
    <w:rPr>
      <w:rFonts w:ascii="Ubuntu Light" w:eastAsia="Times New Roman" w:hAnsi="Ubuntu Light" w:cs="Ubuntu Light"/>
      <w:sz w:val="20"/>
      <w:lang w:val="pt-BR"/>
    </w:rPr>
  </w:style>
  <w:style w:type="paragraph" w:customStyle="1" w:styleId="Framecontents">
    <w:name w:val="Frame contents"/>
    <w:basedOn w:val="Standard"/>
    <w:uiPriority w:val="99"/>
    <w:rsid w:val="00AF1BF4"/>
  </w:style>
  <w:style w:type="character" w:styleId="Emphasis">
    <w:name w:val="Emphasis"/>
    <w:basedOn w:val="DefaultParagraphFont"/>
    <w:uiPriority w:val="99"/>
    <w:qFormat/>
    <w:rsid w:val="00AF1BF4"/>
    <w:rPr>
      <w:rFonts w:cs="Times New Roman"/>
      <w:i/>
      <w:iCs/>
    </w:rPr>
  </w:style>
  <w:style w:type="paragraph" w:styleId="EndnoteText">
    <w:name w:val="endnote text"/>
    <w:basedOn w:val="Normal"/>
    <w:link w:val="EndnoteTextChar"/>
    <w:uiPriority w:val="99"/>
    <w:semiHidden/>
    <w:rsid w:val="00AF1BF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AF1BF4"/>
    <w:rPr>
      <w:rFonts w:ascii="Calibri" w:eastAsia="Times New Roman" w:hAnsi="Calibri" w:cs="Tahoma"/>
      <w:sz w:val="20"/>
      <w:szCs w:val="20"/>
      <w:lang w:val="pt-BR"/>
    </w:rPr>
  </w:style>
  <w:style w:type="character" w:styleId="EndnoteReference">
    <w:name w:val="endnote reference"/>
    <w:basedOn w:val="DefaultParagraphFont"/>
    <w:uiPriority w:val="99"/>
    <w:semiHidden/>
    <w:rsid w:val="00AF1BF4"/>
    <w:rPr>
      <w:rFonts w:cs="Times New Roman"/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8D16C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D16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10D"/>
    <w:rPr>
      <w:rFonts w:cs="Tahoma"/>
      <w:sz w:val="20"/>
      <w:szCs w:val="20"/>
      <w:lang w:val="pt-B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16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10D"/>
    <w:rPr>
      <w:rFonts w:cs="Tahoma"/>
      <w:b/>
      <w:bCs/>
      <w:sz w:val="20"/>
      <w:szCs w:val="20"/>
      <w:lang w:val="pt-BR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8D16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510D"/>
    <w:rPr>
      <w:rFonts w:cs="Tahoma"/>
      <w:sz w:val="20"/>
      <w:szCs w:val="20"/>
      <w:lang w:val="pt-BR" w:eastAsia="en-US"/>
    </w:rPr>
  </w:style>
  <w:style w:type="character" w:styleId="FootnoteReference">
    <w:name w:val="footnote reference"/>
    <w:basedOn w:val="DefaultParagraphFont"/>
    <w:uiPriority w:val="99"/>
    <w:semiHidden/>
    <w:rsid w:val="008D16CB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73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uymeacoffee.com/AlexSebLohm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C852D-A0F7-4655-BFAA-F71AFE31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Inflation US : et maintenant </vt:lpstr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Inflation US : et maintenant</dc:title>
  <dc:subject/>
  <dc:creator>Alexandre Lohmann</dc:creator>
  <cp:keywords/>
  <dc:description/>
  <cp:lastModifiedBy>Alexandre Lohmann</cp:lastModifiedBy>
  <cp:revision>8</cp:revision>
  <cp:lastPrinted>2021-07-16T20:26:00Z</cp:lastPrinted>
  <dcterms:created xsi:type="dcterms:W3CDTF">2021-07-15T15:43:00Z</dcterms:created>
  <dcterms:modified xsi:type="dcterms:W3CDTF">2021-07-16T20:32:00Z</dcterms:modified>
</cp:coreProperties>
</file>